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585" w:rsidRDefault="00D40585" w:rsidP="00D40585">
      <w:r>
        <w:rPr>
          <w:rFonts w:hint="eastAsia"/>
        </w:rPr>
        <w:t>＜提出</w:t>
      </w:r>
      <w:r w:rsidR="007C6355">
        <w:rPr>
          <w:rFonts w:hint="eastAsia"/>
        </w:rPr>
        <w:t>3</w:t>
      </w:r>
      <w:r>
        <w:t>回目＞</w:t>
      </w:r>
    </w:p>
    <w:p w:rsidR="00D40585" w:rsidRDefault="00D40585" w:rsidP="00D40585">
      <w:r>
        <w:rPr>
          <w:rFonts w:hint="eastAsia"/>
        </w:rPr>
        <w:t>未経験エンジニア採用を行う企業が未経験者に期待することは何か。また、期待できる人物であると判断するポイントは何か。</w:t>
      </w:r>
    </w:p>
    <w:p w:rsidR="007C6355" w:rsidRDefault="007C6355" w:rsidP="00D40585"/>
    <w:p w:rsidR="009F0EB1" w:rsidRDefault="009F0EB1" w:rsidP="00D40585"/>
    <w:p w:rsidR="00D40585" w:rsidRDefault="00D40585" w:rsidP="00D40585">
      <w:r>
        <w:rPr>
          <w:rFonts w:hint="eastAsia"/>
        </w:rPr>
        <w:t xml:space="preserve">　未経験エンジニア採用を行う企業が未経験者に期待することは、</w:t>
      </w:r>
    </w:p>
    <w:p w:rsidR="009F0EB1" w:rsidRPr="009F0EB1" w:rsidRDefault="00AF545C" w:rsidP="00D40585">
      <w:ins w:id="0" w:author="fujiwara" w:date="2021-05-27T10:18:00Z">
        <w:r>
          <w:rPr>
            <w:rFonts w:hint="eastAsia"/>
          </w:rPr>
          <w:t>「早期で会社の利益となってくれる事」</w:t>
        </w:r>
      </w:ins>
      <w:r w:rsidR="00D40585">
        <w:rPr>
          <w:rFonts w:hint="eastAsia"/>
        </w:rPr>
        <w:t>「</w:t>
      </w:r>
      <w:ins w:id="1" w:author="fujiwara" w:date="2021-05-27T10:09:00Z">
        <w:r w:rsidR="009F0EB1" w:rsidRPr="009F0EB1">
          <w:rPr>
            <w:rFonts w:hint="eastAsia"/>
          </w:rPr>
          <w:t>早期退職せず長期就業が見込め、会社に利益を生み出してくれる事</w:t>
        </w:r>
      </w:ins>
      <w:del w:id="2" w:author="fujiwara" w:date="2021-05-27T10:09:00Z">
        <w:r w:rsidR="00D40585" w:rsidDel="009F0EB1">
          <w:rPr>
            <w:rFonts w:hint="eastAsia"/>
          </w:rPr>
          <w:delText>早期退職しない</w:delText>
        </w:r>
        <w:r w:rsidR="00D40585" w:rsidDel="009F0EB1">
          <w:delText>(長期勤務できる）」、「会社に利益を生み出してくれる</w:delText>
        </w:r>
      </w:del>
      <w:r w:rsidR="00D40585">
        <w:t>」</w:t>
      </w:r>
    </w:p>
    <w:p w:rsidR="00D40585" w:rsidRDefault="00D40585" w:rsidP="00D40585">
      <w:r>
        <w:rPr>
          <w:rFonts w:hint="eastAsia"/>
        </w:rPr>
        <w:t>の２点あり、期待できる人物だと判断するポイントは、</w:t>
      </w:r>
    </w:p>
    <w:p w:rsidR="00D40585" w:rsidRDefault="00D40585" w:rsidP="00D40585">
      <w:r>
        <w:rPr>
          <w:rFonts w:hint="eastAsia"/>
        </w:rPr>
        <w:t>①</w:t>
      </w:r>
      <w:r>
        <w:t>自走力があるか</w:t>
      </w:r>
    </w:p>
    <w:p w:rsidR="00D40585" w:rsidRDefault="00D40585" w:rsidP="00D40585">
      <w:r>
        <w:rPr>
          <w:rFonts w:hint="eastAsia"/>
        </w:rPr>
        <w:t>②</w:t>
      </w:r>
      <w:r>
        <w:t>自責思考があるか</w:t>
      </w:r>
    </w:p>
    <w:p w:rsidR="00D40585" w:rsidRDefault="00D40585" w:rsidP="00D40585">
      <w:r>
        <w:rPr>
          <w:rFonts w:hint="eastAsia"/>
        </w:rPr>
        <w:t>③</w:t>
      </w:r>
      <w:r>
        <w:t>人間性が良いか</w:t>
      </w:r>
    </w:p>
    <w:p w:rsidR="00D40585" w:rsidRDefault="00D40585" w:rsidP="00D40585">
      <w:r>
        <w:rPr>
          <w:rFonts w:hint="eastAsia"/>
        </w:rPr>
        <w:t>④</w:t>
      </w:r>
      <w:r>
        <w:t>明確な未来像（Will：明確な目標）があるか</w:t>
      </w:r>
    </w:p>
    <w:p w:rsidR="00D40585" w:rsidRDefault="00D40585" w:rsidP="00D40585">
      <w:r>
        <w:rPr>
          <w:rFonts w:hint="eastAsia"/>
        </w:rPr>
        <w:t>の４点がある。</w:t>
      </w:r>
    </w:p>
    <w:p w:rsidR="00643520" w:rsidRDefault="00D40585" w:rsidP="00D40585">
      <w:pPr>
        <w:rPr>
          <w:ins w:id="3" w:author="fujiwara" w:date="2021-05-27T10:41:00Z"/>
        </w:rPr>
      </w:pPr>
      <w:r>
        <w:rPr>
          <w:rFonts w:hint="eastAsia"/>
        </w:rPr>
        <w:t xml:space="preserve">　</w:t>
      </w:r>
      <w:ins w:id="4" w:author="fujiwara" w:date="2021-05-27T10:34:00Z">
        <w:r w:rsidR="00643520">
          <w:rPr>
            <w:rFonts w:hint="eastAsia"/>
          </w:rPr>
          <w:t>企業</w:t>
        </w:r>
      </w:ins>
      <w:ins w:id="5" w:author="fujiwara" w:date="2021-05-27T11:33:00Z">
        <w:r w:rsidR="0037094B">
          <w:rPr>
            <w:rFonts w:hint="eastAsia"/>
          </w:rPr>
          <w:t>にとって</w:t>
        </w:r>
      </w:ins>
      <w:ins w:id="6" w:author="fujiwara" w:date="2021-05-27T10:34:00Z">
        <w:r w:rsidR="00643520">
          <w:rPr>
            <w:rFonts w:hint="eastAsia"/>
          </w:rPr>
          <w:t>採用</w:t>
        </w:r>
      </w:ins>
      <w:ins w:id="7" w:author="fujiwara" w:date="2021-05-27T11:34:00Z">
        <w:r w:rsidR="0037094B">
          <w:rPr>
            <w:rFonts w:hint="eastAsia"/>
          </w:rPr>
          <w:t>とは</w:t>
        </w:r>
      </w:ins>
      <w:ins w:id="8" w:author="fujiwara" w:date="2021-05-27T10:35:00Z">
        <w:r w:rsidR="00643520">
          <w:rPr>
            <w:rFonts w:hint="eastAsia"/>
          </w:rPr>
          <w:t>「人的投資」</w:t>
        </w:r>
      </w:ins>
      <w:ins w:id="9" w:author="fujiwara" w:date="2021-05-27T11:34:00Z">
        <w:r w:rsidR="0037094B">
          <w:rPr>
            <w:rFonts w:hint="eastAsia"/>
          </w:rPr>
          <w:t>であ</w:t>
        </w:r>
      </w:ins>
      <w:ins w:id="10" w:author="fujiwara" w:date="2021-05-27T11:46:00Z">
        <w:r w:rsidR="00A71F32">
          <w:rPr>
            <w:rFonts w:hint="eastAsia"/>
          </w:rPr>
          <w:t>り、</w:t>
        </w:r>
      </w:ins>
      <w:ins w:id="11" w:author="fujiwara" w:date="2021-05-27T10:37:00Z">
        <w:r w:rsidR="00643520">
          <w:rPr>
            <w:rFonts w:hint="eastAsia"/>
          </w:rPr>
          <w:t>投資</w:t>
        </w:r>
      </w:ins>
      <w:ins w:id="12" w:author="fujiwara" w:date="2021-05-27T11:46:00Z">
        <w:r w:rsidR="00A71F32">
          <w:rPr>
            <w:rFonts w:hint="eastAsia"/>
          </w:rPr>
          <w:t>と同様に</w:t>
        </w:r>
      </w:ins>
      <w:ins w:id="13" w:author="fujiwara" w:date="2021-05-27T10:35:00Z">
        <w:r w:rsidR="00643520">
          <w:rPr>
            <w:rFonts w:hint="eastAsia"/>
          </w:rPr>
          <w:t>「早く</w:t>
        </w:r>
      </w:ins>
      <w:ins w:id="14" w:author="fujiwara" w:date="2021-05-27T11:45:00Z">
        <w:r w:rsidR="00A71F32">
          <w:rPr>
            <w:rFonts w:hint="eastAsia"/>
          </w:rPr>
          <w:t>利益（</w:t>
        </w:r>
      </w:ins>
      <w:ins w:id="15" w:author="fujiwara" w:date="2021-05-27T10:35:00Z">
        <w:r w:rsidR="00643520">
          <w:rPr>
            <w:rFonts w:hint="eastAsia"/>
          </w:rPr>
          <w:t>リターン</w:t>
        </w:r>
      </w:ins>
      <w:ins w:id="16" w:author="fujiwara" w:date="2021-05-27T11:45:00Z">
        <w:r w:rsidR="00A71F32">
          <w:rPr>
            <w:rFonts w:hint="eastAsia"/>
          </w:rPr>
          <w:t>）</w:t>
        </w:r>
      </w:ins>
      <w:ins w:id="17" w:author="fujiwara" w:date="2021-05-27T10:35:00Z">
        <w:r w:rsidR="00643520">
          <w:rPr>
            <w:rFonts w:hint="eastAsia"/>
          </w:rPr>
          <w:t>が</w:t>
        </w:r>
      </w:ins>
      <w:ins w:id="18" w:author="fujiwara" w:date="2021-05-27T10:36:00Z">
        <w:r w:rsidR="00643520">
          <w:rPr>
            <w:rFonts w:hint="eastAsia"/>
          </w:rPr>
          <w:t>貰える事</w:t>
        </w:r>
      </w:ins>
      <w:ins w:id="19" w:author="fujiwara" w:date="2021-05-27T10:39:00Z">
        <w:r w:rsidR="00643520">
          <w:rPr>
            <w:rFonts w:hint="eastAsia"/>
          </w:rPr>
          <w:t>」</w:t>
        </w:r>
      </w:ins>
      <w:ins w:id="20" w:author="fujiwara" w:date="2021-05-27T10:36:00Z">
        <w:r w:rsidR="00643520">
          <w:rPr>
            <w:rFonts w:hint="eastAsia"/>
          </w:rPr>
          <w:t>と「多く</w:t>
        </w:r>
      </w:ins>
      <w:ins w:id="21" w:author="fujiwara" w:date="2021-05-27T11:45:00Z">
        <w:r w:rsidR="00A71F32">
          <w:rPr>
            <w:rFonts w:hint="eastAsia"/>
          </w:rPr>
          <w:t>利益</w:t>
        </w:r>
      </w:ins>
      <w:ins w:id="22" w:author="fujiwara" w:date="2021-05-27T10:36:00Z">
        <w:r w:rsidR="00643520">
          <w:rPr>
            <w:rFonts w:hint="eastAsia"/>
          </w:rPr>
          <w:t>が貰える事</w:t>
        </w:r>
      </w:ins>
      <w:ins w:id="23" w:author="fujiwara" w:date="2021-05-27T10:39:00Z">
        <w:r w:rsidR="00643520">
          <w:rPr>
            <w:rFonts w:hint="eastAsia"/>
          </w:rPr>
          <w:t>」</w:t>
        </w:r>
      </w:ins>
      <w:ins w:id="24" w:author="fujiwara" w:date="2021-05-27T10:48:00Z">
        <w:r w:rsidR="00CD761C">
          <w:rPr>
            <w:rFonts w:hint="eastAsia"/>
          </w:rPr>
          <w:t>が</w:t>
        </w:r>
      </w:ins>
      <w:ins w:id="25" w:author="fujiwara" w:date="2021-05-27T10:37:00Z">
        <w:r w:rsidR="00643520">
          <w:rPr>
            <w:rFonts w:hint="eastAsia"/>
          </w:rPr>
          <w:t>重要</w:t>
        </w:r>
      </w:ins>
      <w:ins w:id="26" w:author="fujiwara" w:date="2021-05-27T10:38:00Z">
        <w:r w:rsidR="00643520">
          <w:rPr>
            <w:rFonts w:hint="eastAsia"/>
          </w:rPr>
          <w:t>な視点</w:t>
        </w:r>
      </w:ins>
      <w:ins w:id="27" w:author="fujiwara" w:date="2021-05-27T11:34:00Z">
        <w:r w:rsidR="007A07A3">
          <w:rPr>
            <w:rFonts w:hint="eastAsia"/>
          </w:rPr>
          <w:t>とされている</w:t>
        </w:r>
        <w:r w:rsidR="004832D8">
          <w:rPr>
            <w:rFonts w:hint="eastAsia"/>
          </w:rPr>
          <w:t>。</w:t>
        </w:r>
      </w:ins>
    </w:p>
    <w:p w:rsidR="00EA0F5D" w:rsidRDefault="00694045" w:rsidP="00D40585">
      <w:pPr>
        <w:rPr>
          <w:ins w:id="28" w:author="fujiwara" w:date="2021-05-27T11:38:00Z"/>
        </w:rPr>
      </w:pPr>
      <w:ins w:id="29" w:author="fujiwara" w:date="2021-05-27T10:41:00Z">
        <w:r>
          <w:rPr>
            <w:rFonts w:hint="eastAsia"/>
          </w:rPr>
          <w:t xml:space="preserve">　</w:t>
        </w:r>
      </w:ins>
      <w:ins w:id="30" w:author="fujiwara" w:date="2021-05-27T10:42:00Z">
        <w:r>
          <w:rPr>
            <w:rFonts w:hint="eastAsia"/>
          </w:rPr>
          <w:t>採用</w:t>
        </w:r>
      </w:ins>
      <w:ins w:id="31" w:author="fujiwara" w:date="2021-05-27T11:46:00Z">
        <w:r w:rsidR="00C507B0">
          <w:rPr>
            <w:rFonts w:hint="eastAsia"/>
          </w:rPr>
          <w:t>活動</w:t>
        </w:r>
      </w:ins>
      <w:ins w:id="32" w:author="fujiwara" w:date="2021-05-27T11:35:00Z">
        <w:r w:rsidR="00030507">
          <w:rPr>
            <w:rFonts w:hint="eastAsia"/>
          </w:rPr>
          <w:t>は</w:t>
        </w:r>
      </w:ins>
      <w:ins w:id="33" w:author="fujiwara" w:date="2021-05-27T11:36:00Z">
        <w:r w:rsidR="00030507">
          <w:rPr>
            <w:rFonts w:hint="eastAsia"/>
          </w:rPr>
          <w:t>一般的に赤字スタートの活動</w:t>
        </w:r>
      </w:ins>
      <w:ins w:id="34" w:author="fujiwara" w:date="2021-05-27T12:16:00Z">
        <w:r w:rsidR="00333365">
          <w:rPr>
            <w:rFonts w:hint="eastAsia"/>
          </w:rPr>
          <w:t>であ</w:t>
        </w:r>
      </w:ins>
      <w:ins w:id="35" w:author="fujiwara" w:date="2021-05-27T11:36:00Z">
        <w:r w:rsidR="00030507">
          <w:rPr>
            <w:rFonts w:hint="eastAsia"/>
          </w:rPr>
          <w:t>る。</w:t>
        </w:r>
      </w:ins>
      <w:ins w:id="36" w:author="fujiwara" w:date="2021-05-27T10:44:00Z">
        <w:r w:rsidR="001B24C2">
          <w:rPr>
            <w:rFonts w:hint="eastAsia"/>
          </w:rPr>
          <w:t>採用担当人事の雇用や</w:t>
        </w:r>
      </w:ins>
      <w:ins w:id="37" w:author="fujiwara" w:date="2021-05-27T10:43:00Z">
        <w:r w:rsidR="001B24C2">
          <w:rPr>
            <w:rFonts w:hint="eastAsia"/>
          </w:rPr>
          <w:t>求人広告</w:t>
        </w:r>
      </w:ins>
      <w:ins w:id="38" w:author="fujiwara" w:date="2021-05-27T10:44:00Z">
        <w:r w:rsidR="001B24C2">
          <w:rPr>
            <w:rFonts w:hint="eastAsia"/>
          </w:rPr>
          <w:t>等の</w:t>
        </w:r>
      </w:ins>
      <w:ins w:id="39" w:author="fujiwara" w:date="2021-05-27T10:42:00Z">
        <w:r>
          <w:rPr>
            <w:rFonts w:hint="eastAsia"/>
          </w:rPr>
          <w:t>「採用コスト」</w:t>
        </w:r>
      </w:ins>
      <w:ins w:id="40" w:author="fujiwara" w:date="2021-05-27T11:37:00Z">
        <w:r w:rsidR="00302D1B">
          <w:rPr>
            <w:rFonts w:hint="eastAsia"/>
          </w:rPr>
          <w:t>や</w:t>
        </w:r>
      </w:ins>
      <w:ins w:id="41" w:author="fujiwara" w:date="2021-05-27T10:44:00Z">
        <w:r w:rsidR="001B24C2">
          <w:rPr>
            <w:rFonts w:hint="eastAsia"/>
          </w:rPr>
          <w:t>、採用した人材を育成する</w:t>
        </w:r>
      </w:ins>
      <w:ins w:id="42" w:author="fujiwara" w:date="2021-05-27T10:45:00Z">
        <w:r w:rsidR="001B24C2">
          <w:rPr>
            <w:rFonts w:hint="eastAsia"/>
          </w:rPr>
          <w:t>教育担当や上司</w:t>
        </w:r>
      </w:ins>
      <w:ins w:id="43" w:author="fujiwara" w:date="2021-05-27T10:47:00Z">
        <w:r w:rsidR="00CD761C">
          <w:rPr>
            <w:rFonts w:hint="eastAsia"/>
          </w:rPr>
          <w:t>の給料</w:t>
        </w:r>
      </w:ins>
      <w:ins w:id="44" w:author="fujiwara" w:date="2021-05-27T10:45:00Z">
        <w:r w:rsidR="001B24C2">
          <w:rPr>
            <w:rFonts w:hint="eastAsia"/>
          </w:rPr>
          <w:t>等</w:t>
        </w:r>
      </w:ins>
      <w:ins w:id="45" w:author="fujiwara" w:date="2021-05-27T10:44:00Z">
        <w:r w:rsidR="001B24C2">
          <w:rPr>
            <w:rFonts w:hint="eastAsia"/>
          </w:rPr>
          <w:t>の</w:t>
        </w:r>
      </w:ins>
      <w:ins w:id="46" w:author="fujiwara" w:date="2021-05-27T10:42:00Z">
        <w:r>
          <w:rPr>
            <w:rFonts w:hint="eastAsia"/>
          </w:rPr>
          <w:t>「教育コスト」</w:t>
        </w:r>
      </w:ins>
      <w:ins w:id="47" w:author="fujiwara" w:date="2021-05-27T10:48:00Z">
        <w:r w:rsidR="009F5F42">
          <w:rPr>
            <w:rFonts w:hint="eastAsia"/>
          </w:rPr>
          <w:t>の２つ</w:t>
        </w:r>
      </w:ins>
      <w:ins w:id="48" w:author="fujiwara" w:date="2021-05-27T10:42:00Z">
        <w:r w:rsidR="001B24C2">
          <w:rPr>
            <w:rFonts w:hint="eastAsia"/>
          </w:rPr>
          <w:t>が</w:t>
        </w:r>
      </w:ins>
      <w:ins w:id="49" w:author="fujiwara" w:date="2021-05-27T11:47:00Z">
        <w:r w:rsidR="00F61DF2">
          <w:rPr>
            <w:rFonts w:hint="eastAsia"/>
          </w:rPr>
          <w:t>まず</w:t>
        </w:r>
      </w:ins>
      <w:ins w:id="50" w:author="fujiwara" w:date="2021-05-27T11:37:00Z">
        <w:r w:rsidR="00302D1B">
          <w:rPr>
            <w:rFonts w:hint="eastAsia"/>
          </w:rPr>
          <w:t>必要となるからである</w:t>
        </w:r>
      </w:ins>
      <w:ins w:id="51" w:author="fujiwara" w:date="2021-05-27T10:44:00Z">
        <w:r w:rsidR="001B24C2">
          <w:rPr>
            <w:rFonts w:hint="eastAsia"/>
          </w:rPr>
          <w:t>。</w:t>
        </w:r>
      </w:ins>
    </w:p>
    <w:p w:rsidR="002F3F4D" w:rsidRDefault="00EA0F5D">
      <w:pPr>
        <w:ind w:firstLineChars="50" w:firstLine="105"/>
        <w:rPr>
          <w:ins w:id="52" w:author="fujiwara" w:date="2021-05-27T10:34:00Z"/>
        </w:rPr>
        <w:pPrChange w:id="53" w:author="fujiwara" w:date="2021-05-27T11:40:00Z">
          <w:pPr/>
        </w:pPrChange>
      </w:pPr>
      <w:ins w:id="54" w:author="fujiwara" w:date="2021-05-27T11:38:00Z">
        <w:r>
          <w:rPr>
            <w:rFonts w:hint="eastAsia"/>
          </w:rPr>
          <w:t>そのため</w:t>
        </w:r>
      </w:ins>
      <w:ins w:id="55" w:author="fujiwara" w:date="2021-05-27T10:49:00Z">
        <w:r w:rsidR="009F5F42">
          <w:rPr>
            <w:rFonts w:hint="eastAsia"/>
          </w:rPr>
          <w:t>人事担当</w:t>
        </w:r>
      </w:ins>
      <w:ins w:id="56" w:author="fujiwara" w:date="2021-05-27T10:53:00Z">
        <w:r w:rsidR="009F5F42">
          <w:rPr>
            <w:rFonts w:hint="eastAsia"/>
          </w:rPr>
          <w:t>者</w:t>
        </w:r>
      </w:ins>
      <w:ins w:id="57" w:author="fujiwara" w:date="2021-05-27T10:49:00Z">
        <w:r w:rsidR="009F5F42">
          <w:rPr>
            <w:rFonts w:hint="eastAsia"/>
          </w:rPr>
          <w:t>は</w:t>
        </w:r>
      </w:ins>
      <w:ins w:id="58" w:author="fujiwara" w:date="2021-05-27T11:38:00Z">
        <w:r>
          <w:rPr>
            <w:rFonts w:hint="eastAsia"/>
          </w:rPr>
          <w:t>、上記</w:t>
        </w:r>
      </w:ins>
      <w:ins w:id="59" w:author="fujiwara" w:date="2021-05-27T10:49:00Z">
        <w:r w:rsidR="009F5F42">
          <w:rPr>
            <w:rFonts w:hint="eastAsia"/>
          </w:rPr>
          <w:t>コスト</w:t>
        </w:r>
      </w:ins>
      <w:ins w:id="60" w:author="fujiwara" w:date="2021-05-27T11:38:00Z">
        <w:r>
          <w:rPr>
            <w:rFonts w:hint="eastAsia"/>
          </w:rPr>
          <w:t>に対して</w:t>
        </w:r>
      </w:ins>
      <w:ins w:id="61" w:author="fujiwara" w:date="2021-05-27T11:39:00Z">
        <w:r>
          <w:rPr>
            <w:rFonts w:hint="eastAsia"/>
          </w:rPr>
          <w:t>、“早く利益を貰える”人材</w:t>
        </w:r>
      </w:ins>
      <w:ins w:id="62" w:author="fujiwara" w:date="2021-05-27T11:40:00Z">
        <w:r>
          <w:rPr>
            <w:rFonts w:hint="eastAsia"/>
          </w:rPr>
          <w:t>を採用する事で、全体として</w:t>
        </w:r>
      </w:ins>
      <w:ins w:id="63" w:author="fujiwara" w:date="2021-05-27T11:38:00Z">
        <w:r>
          <w:rPr>
            <w:rFonts w:hint="eastAsia"/>
          </w:rPr>
          <w:t>採算を取るように考える。</w:t>
        </w:r>
      </w:ins>
      <w:ins w:id="64" w:author="fujiwara" w:date="2021-05-27T11:39:00Z">
        <w:r>
          <w:rPr>
            <w:rFonts w:hint="eastAsia"/>
          </w:rPr>
          <w:t>具体的には</w:t>
        </w:r>
      </w:ins>
      <w:ins w:id="65" w:author="fujiwara" w:date="2021-05-27T10:41:00Z">
        <w:r w:rsidR="00694045">
          <w:rPr>
            <w:rFonts w:hint="eastAsia"/>
          </w:rPr>
          <w:t>、</w:t>
        </w:r>
      </w:ins>
      <w:ins w:id="66" w:author="fujiwara" w:date="2021-05-27T11:40:00Z">
        <w:r>
          <w:rPr>
            <w:rFonts w:hint="eastAsia"/>
          </w:rPr>
          <w:t>未経験者ではなく</w:t>
        </w:r>
      </w:ins>
      <w:ins w:id="67" w:author="fujiwara" w:date="2021-05-27T10:57:00Z">
        <w:r w:rsidR="002F3F4D">
          <w:rPr>
            <w:rFonts w:hint="eastAsia"/>
          </w:rPr>
          <w:t>経験者を採用</w:t>
        </w:r>
      </w:ins>
      <w:ins w:id="68" w:author="fujiwara" w:date="2021-05-27T11:31:00Z">
        <w:r w:rsidR="00C10E6F">
          <w:rPr>
            <w:rFonts w:hint="eastAsia"/>
          </w:rPr>
          <w:t>したいと考える。</w:t>
        </w:r>
      </w:ins>
      <w:ins w:id="69" w:author="fujiwara" w:date="2021-05-27T11:41:00Z">
        <w:r>
          <w:rPr>
            <w:rFonts w:hint="eastAsia"/>
          </w:rPr>
          <w:t>経験者には</w:t>
        </w:r>
      </w:ins>
      <w:ins w:id="70" w:author="fujiwara" w:date="2021-05-27T10:58:00Z">
        <w:r w:rsidR="002F3F4D">
          <w:rPr>
            <w:rFonts w:hint="eastAsia"/>
          </w:rPr>
          <w:t>「</w:t>
        </w:r>
      </w:ins>
      <w:ins w:id="71" w:author="fujiwara" w:date="2021-05-27T10:59:00Z">
        <w:r w:rsidR="002F3F4D">
          <w:rPr>
            <w:rFonts w:hint="eastAsia"/>
          </w:rPr>
          <w:t>教育</w:t>
        </w:r>
      </w:ins>
      <w:ins w:id="72" w:author="fujiwara" w:date="2021-05-27T10:58:00Z">
        <w:r w:rsidR="002F3F4D">
          <w:rPr>
            <w:rFonts w:hint="eastAsia"/>
          </w:rPr>
          <w:t>コスト」</w:t>
        </w:r>
      </w:ins>
      <w:ins w:id="73" w:author="fujiwara" w:date="2021-05-27T10:59:00Z">
        <w:r w:rsidR="002F3F4D">
          <w:rPr>
            <w:rFonts w:hint="eastAsia"/>
          </w:rPr>
          <w:t>がかから</w:t>
        </w:r>
      </w:ins>
      <w:ins w:id="74" w:author="fujiwara" w:date="2021-05-27T11:41:00Z">
        <w:r>
          <w:rPr>
            <w:rFonts w:hint="eastAsia"/>
          </w:rPr>
          <w:t>ず、</w:t>
        </w:r>
      </w:ins>
      <w:ins w:id="75" w:author="fujiwara" w:date="2021-05-27T11:32:00Z">
        <w:r w:rsidR="0037094B">
          <w:rPr>
            <w:rFonts w:hint="eastAsia"/>
          </w:rPr>
          <w:t>未経験者に比べて早く</w:t>
        </w:r>
      </w:ins>
      <w:ins w:id="76" w:author="fujiwara" w:date="2021-05-27T11:47:00Z">
        <w:r w:rsidR="00F61DF2">
          <w:rPr>
            <w:rFonts w:hint="eastAsia"/>
          </w:rPr>
          <w:t>利益</w:t>
        </w:r>
      </w:ins>
      <w:ins w:id="77" w:author="fujiwara" w:date="2021-05-27T11:32:00Z">
        <w:r w:rsidR="0037094B">
          <w:rPr>
            <w:rFonts w:hint="eastAsia"/>
          </w:rPr>
          <w:t>が貰える</w:t>
        </w:r>
      </w:ins>
      <w:ins w:id="78" w:author="fujiwara" w:date="2021-05-27T11:42:00Z">
        <w:r w:rsidR="004B7160">
          <w:rPr>
            <w:rFonts w:hint="eastAsia"/>
          </w:rPr>
          <w:t>からである</w:t>
        </w:r>
      </w:ins>
      <w:ins w:id="79" w:author="fujiwara" w:date="2021-05-27T11:32:00Z">
        <w:r w:rsidR="0037094B">
          <w:rPr>
            <w:rFonts w:hint="eastAsia"/>
          </w:rPr>
          <w:t>。</w:t>
        </w:r>
      </w:ins>
    </w:p>
    <w:p w:rsidR="0037094B" w:rsidRDefault="009F5B92" w:rsidP="00694045">
      <w:pPr>
        <w:ind w:firstLineChars="50" w:firstLine="105"/>
        <w:rPr>
          <w:ins w:id="80" w:author="fujiwara" w:date="2021-05-27T11:33:00Z"/>
        </w:rPr>
      </w:pPr>
      <w:ins w:id="81" w:author="fujiwara" w:date="2021-05-27T11:42:00Z">
        <w:r>
          <w:rPr>
            <w:rFonts w:hint="eastAsia"/>
          </w:rPr>
          <w:t>未経験者の</w:t>
        </w:r>
      </w:ins>
      <w:r w:rsidR="00D40585">
        <w:t>IT業界への</w:t>
      </w:r>
      <w:del w:id="82" w:author="fujiwara" w:date="2021-05-27T11:42:00Z">
        <w:r w:rsidR="00D40585" w:rsidDel="009F5B92">
          <w:delText>未経験からの</w:delText>
        </w:r>
      </w:del>
      <w:r w:rsidR="00D40585">
        <w:t>転職は、</w:t>
      </w:r>
      <w:ins w:id="83" w:author="fujiwara" w:date="2021-05-27T11:42:00Z">
        <w:r>
          <w:rPr>
            <w:rFonts w:hint="eastAsia"/>
          </w:rPr>
          <w:t>上記理由</w:t>
        </w:r>
      </w:ins>
      <w:ins w:id="84" w:author="fujiwara" w:date="2021-05-27T11:47:00Z">
        <w:r w:rsidR="0018064B">
          <w:rPr>
            <w:rFonts w:hint="eastAsia"/>
          </w:rPr>
          <w:t>に加え</w:t>
        </w:r>
      </w:ins>
      <w:ins w:id="85" w:author="fujiwara" w:date="2021-05-27T11:42:00Z">
        <w:r>
          <w:rPr>
            <w:rFonts w:hint="eastAsia"/>
          </w:rPr>
          <w:t>、</w:t>
        </w:r>
      </w:ins>
      <w:ins w:id="86" w:author="fujiwara" w:date="2021-05-27T11:47:00Z">
        <w:r w:rsidR="0018064B">
          <w:t>IT</w:t>
        </w:r>
        <w:r w:rsidR="0018064B">
          <w:rPr>
            <w:rFonts w:hint="eastAsia"/>
          </w:rPr>
          <w:t>業界</w:t>
        </w:r>
      </w:ins>
      <w:ins w:id="87" w:author="fujiwara" w:date="2021-05-27T11:48:00Z">
        <w:r w:rsidR="0018064B">
          <w:rPr>
            <w:rFonts w:hint="eastAsia"/>
          </w:rPr>
          <w:t>では</w:t>
        </w:r>
      </w:ins>
      <w:r w:rsidR="00D40585">
        <w:t>高い専門知識が求められ</w:t>
      </w:r>
      <w:ins w:id="88" w:author="fujiwara" w:date="2021-05-27T11:43:00Z">
        <w:r>
          <w:rPr>
            <w:rFonts w:hint="eastAsia"/>
          </w:rPr>
          <w:t>る事</w:t>
        </w:r>
      </w:ins>
      <w:r w:rsidR="00D40585">
        <w:t>、早期転職のリスク</w:t>
      </w:r>
      <w:ins w:id="89" w:author="fujiwara" w:date="2021-05-27T11:48:00Z">
        <w:r w:rsidR="0018064B">
          <w:rPr>
            <w:rFonts w:hint="eastAsia"/>
          </w:rPr>
          <w:t>がある事等から、企業としては</w:t>
        </w:r>
      </w:ins>
      <w:del w:id="90" w:author="fujiwara" w:date="2021-05-27T11:48:00Z">
        <w:r w:rsidR="00D40585" w:rsidDel="0018064B">
          <w:delText>から</w:delText>
        </w:r>
      </w:del>
      <w:ins w:id="91" w:author="fujiwara" w:date="2021-05-27T11:47:00Z">
        <w:r w:rsidR="0018064B">
          <w:rPr>
            <w:rFonts w:hint="eastAsia"/>
          </w:rPr>
          <w:t>利益</w:t>
        </w:r>
      </w:ins>
      <w:del w:id="92" w:author="fujiwara" w:date="2021-05-27T11:47:00Z">
        <w:r w:rsidR="00D40585" w:rsidDel="0018064B">
          <w:delText>リターン</w:delText>
        </w:r>
      </w:del>
      <w:r w:rsidR="00D40585">
        <w:t>が見込みづら</w:t>
      </w:r>
      <w:ins w:id="93" w:author="fujiwara" w:date="2021-05-27T11:48:00Z">
        <w:r w:rsidR="0018064B">
          <w:rPr>
            <w:rFonts w:hint="eastAsia"/>
          </w:rPr>
          <w:t>く、</w:t>
        </w:r>
      </w:ins>
      <w:del w:id="94" w:author="fujiwara" w:date="2021-05-27T11:48:00Z">
        <w:r w:rsidR="00D40585" w:rsidDel="0018064B">
          <w:delText>い</w:delText>
        </w:r>
      </w:del>
      <w:del w:id="95" w:author="fujiwara" w:date="2021-05-27T11:43:00Z">
        <w:r w:rsidR="00D40585" w:rsidDel="009F5B92">
          <w:delText>と判断されるため</w:delText>
        </w:r>
      </w:del>
      <w:r w:rsidR="00D40585">
        <w:t>難しい</w:t>
      </w:r>
      <w:del w:id="96" w:author="fujiwara" w:date="2021-05-27T11:43:00Z">
        <w:r w:rsidR="00D40585" w:rsidDel="009F5B92">
          <w:delText>状況である</w:delText>
        </w:r>
      </w:del>
      <w:ins w:id="97" w:author="fujiwara" w:date="2021-05-27T11:43:00Z">
        <w:r>
          <w:rPr>
            <w:rFonts w:hint="eastAsia"/>
          </w:rPr>
          <w:t>とされてきた</w:t>
        </w:r>
      </w:ins>
      <w:r w:rsidR="00D40585">
        <w:t>。</w:t>
      </w:r>
    </w:p>
    <w:p w:rsidR="00D40585" w:rsidRDefault="0037094B">
      <w:pPr>
        <w:ind w:firstLineChars="50" w:firstLine="105"/>
        <w:pPrChange w:id="98" w:author="fujiwara" w:date="2021-05-27T11:33:00Z">
          <w:pPr/>
        </w:pPrChange>
      </w:pPr>
      <w:ins w:id="99" w:author="fujiwara" w:date="2021-05-27T11:33:00Z">
        <w:r>
          <w:rPr>
            <w:rFonts w:hint="eastAsia"/>
          </w:rPr>
          <w:t>しかし近頃</w:t>
        </w:r>
      </w:ins>
      <w:del w:id="100" w:author="fujiwara" w:date="2021-05-27T11:33:00Z">
        <w:r w:rsidR="00D40585" w:rsidDel="0037094B">
          <w:rPr>
            <w:rFonts w:hint="eastAsia"/>
          </w:rPr>
          <w:delText>一</w:delText>
        </w:r>
        <w:r w:rsidR="00D40585" w:rsidDel="0037094B">
          <w:delText>方で</w:delText>
        </w:r>
      </w:del>
      <w:r w:rsidR="00D40585">
        <w:t>、</w:t>
      </w:r>
      <w:ins w:id="101" w:author="fujiwara" w:date="2021-05-27T11:43:00Z">
        <w:r w:rsidR="00363F83">
          <w:rPr>
            <w:rFonts w:hint="eastAsia"/>
          </w:rPr>
          <w:t>未経験者を</w:t>
        </w:r>
      </w:ins>
      <w:ins w:id="102" w:author="fujiwara" w:date="2021-05-27T11:33:00Z">
        <w:r>
          <w:rPr>
            <w:rFonts w:hint="eastAsia"/>
          </w:rPr>
          <w:t>採用</w:t>
        </w:r>
      </w:ins>
      <w:ins w:id="103" w:author="fujiwara" w:date="2021-05-27T11:43:00Z">
        <w:r w:rsidR="00363F83">
          <w:rPr>
            <w:rFonts w:hint="eastAsia"/>
          </w:rPr>
          <w:t>しようという企業が出てきた</w:t>
        </w:r>
      </w:ins>
      <w:ins w:id="104" w:author="fujiwara" w:date="2021-05-27T11:33:00Z">
        <w:r>
          <w:rPr>
            <w:rFonts w:hint="eastAsia"/>
          </w:rPr>
          <w:t>。</w:t>
        </w:r>
      </w:ins>
      <w:ins w:id="105" w:author="fujiwara" w:date="2021-05-27T11:43:00Z">
        <w:r w:rsidR="00541844">
          <w:rPr>
            <w:rFonts w:hint="eastAsia"/>
          </w:rPr>
          <w:t>経験者の</w:t>
        </w:r>
      </w:ins>
      <w:ins w:id="106" w:author="fujiwara" w:date="2021-05-27T11:44:00Z">
        <w:r w:rsidR="00541844">
          <w:rPr>
            <w:rFonts w:hint="eastAsia"/>
          </w:rPr>
          <w:t>早期退職の実情があるからである。</w:t>
        </w:r>
      </w:ins>
      <w:r w:rsidR="00D40585">
        <w:t>経験者の有効求人倍率は7.65倍と高く、働き手は企業を選択できる立場にあることから、早期退職</w:t>
      </w:r>
      <w:ins w:id="107" w:author="fujiwara" w:date="2021-05-27T11:44:00Z">
        <w:r w:rsidR="009D5671">
          <w:rPr>
            <w:rFonts w:hint="eastAsia"/>
          </w:rPr>
          <w:t>しやすい状況</w:t>
        </w:r>
      </w:ins>
      <w:del w:id="108" w:author="fujiwara" w:date="2021-05-27T11:44:00Z">
        <w:r w:rsidR="00D40585" w:rsidDel="009D5671">
          <w:delText>者数が多く</w:delText>
        </w:r>
      </w:del>
      <w:ins w:id="109" w:author="fujiwara" w:date="2021-05-27T11:44:00Z">
        <w:r w:rsidR="009D5671">
          <w:rPr>
            <w:rFonts w:hint="eastAsia"/>
          </w:rPr>
          <w:t>と</w:t>
        </w:r>
      </w:ins>
      <w:r w:rsidR="00D40585">
        <w:t>なっている。</w:t>
      </w:r>
      <w:del w:id="110" w:author="fujiwara" w:date="2021-05-27T11:44:00Z">
        <w:r w:rsidR="00D40585" w:rsidDel="00A71F32">
          <w:delText>そのため</w:delText>
        </w:r>
      </w:del>
      <w:ins w:id="111" w:author="fujiwara" w:date="2021-05-27T11:44:00Z">
        <w:r w:rsidR="00A71F32">
          <w:rPr>
            <w:rFonts w:hint="eastAsia"/>
          </w:rPr>
          <w:t>早期退職する</w:t>
        </w:r>
      </w:ins>
      <w:r w:rsidR="00D40585">
        <w:t>経験者を採用しても</w:t>
      </w:r>
      <w:ins w:id="112" w:author="fujiwara" w:date="2021-05-27T11:45:00Z">
        <w:r w:rsidR="00A71F32">
          <w:rPr>
            <w:rFonts w:hint="eastAsia"/>
          </w:rPr>
          <w:t>企業としては</w:t>
        </w:r>
      </w:ins>
      <w:r w:rsidR="00D40585">
        <w:t>利益</w:t>
      </w:r>
      <w:del w:id="113" w:author="fujiwara" w:date="2021-05-27T11:48:00Z">
        <w:r w:rsidR="00D40585" w:rsidDel="002F78CF">
          <w:delText>（リターン）</w:delText>
        </w:r>
      </w:del>
      <w:r w:rsidR="00D40585">
        <w:t>が少なく、採用が企業の成長に繋が</w:t>
      </w:r>
      <w:del w:id="114" w:author="fujiwara" w:date="2021-05-27T11:49:00Z">
        <w:r w:rsidR="00D40585" w:rsidDel="002F78CF">
          <w:rPr>
            <w:rFonts w:hint="eastAsia"/>
          </w:rPr>
          <w:delText>っていない企業が増えている</w:delText>
        </w:r>
      </w:del>
      <w:ins w:id="115" w:author="fujiwara" w:date="2021-05-27T11:49:00Z">
        <w:r w:rsidR="002F78CF">
          <w:rPr>
            <w:rFonts w:hint="eastAsia"/>
          </w:rPr>
          <w:t>らない</w:t>
        </w:r>
      </w:ins>
      <w:r w:rsidR="00D40585">
        <w:t>。</w:t>
      </w:r>
    </w:p>
    <w:p w:rsidR="00D40585" w:rsidRDefault="00D40585" w:rsidP="00D40585">
      <w:r>
        <w:rPr>
          <w:rFonts w:hint="eastAsia"/>
        </w:rPr>
        <w:t xml:space="preserve">　そこで</w:t>
      </w:r>
      <w:del w:id="116" w:author="fujiwara" w:date="2021-05-27T11:49:00Z">
        <w:r w:rsidDel="009B21BB">
          <w:rPr>
            <w:rFonts w:hint="eastAsia"/>
          </w:rPr>
          <w:delText>最近企業側では</w:delText>
        </w:r>
      </w:del>
      <w:del w:id="117" w:author="fujiwara" w:date="2021-05-27T11:50:00Z">
        <w:r w:rsidDel="009B21BB">
          <w:rPr>
            <w:rFonts w:hint="eastAsia"/>
          </w:rPr>
          <w:delText>、</w:delText>
        </w:r>
        <w:r w:rsidDel="009B21BB">
          <w:delText xml:space="preserve"> </w:delText>
        </w:r>
      </w:del>
      <w:ins w:id="118" w:author="fujiwara" w:date="2021-05-27T10:33:00Z">
        <w:r w:rsidR="00AC42ED">
          <w:rPr>
            <w:rFonts w:hint="eastAsia"/>
          </w:rPr>
          <w:t>“早期で会社の利益とな</w:t>
        </w:r>
      </w:ins>
      <w:ins w:id="119" w:author="fujiwara" w:date="2021-05-27T11:50:00Z">
        <w:r w:rsidR="009B21BB">
          <w:rPr>
            <w:rFonts w:hint="eastAsia"/>
          </w:rPr>
          <w:t>ってくれる事”はふまえた上で、</w:t>
        </w:r>
      </w:ins>
      <w:ins w:id="120" w:author="fujiwara" w:date="2021-05-27T10:33:00Z">
        <w:r w:rsidR="00AC42ED">
          <w:rPr>
            <w:rFonts w:hint="eastAsia"/>
          </w:rPr>
          <w:t>”</w:t>
        </w:r>
      </w:ins>
      <w:del w:id="121" w:author="fujiwara" w:date="2021-05-27T10:33:00Z">
        <w:r w:rsidDel="00AC42ED">
          <w:delText>"</w:delText>
        </w:r>
      </w:del>
      <w:r>
        <w:t>早期退職</w:t>
      </w:r>
      <w:del w:id="122" w:author="fujiwara" w:date="2021-05-27T10:32:00Z">
        <w:r w:rsidDel="00884BBE">
          <w:delText>"</w:delText>
        </w:r>
      </w:del>
      <w:r>
        <w:t>せず</w:t>
      </w:r>
      <w:del w:id="123" w:author="fujiwara" w:date="2021-05-27T10:32:00Z">
        <w:r w:rsidDel="00884BBE">
          <w:delText>、</w:delText>
        </w:r>
      </w:del>
      <w:r>
        <w:t>長期</w:t>
      </w:r>
      <w:ins w:id="124" w:author="fujiwara" w:date="2021-05-27T10:32:00Z">
        <w:r w:rsidR="00AC42ED">
          <w:rPr>
            <w:rFonts w:hint="eastAsia"/>
          </w:rPr>
          <w:t>就業が見込め</w:t>
        </w:r>
      </w:ins>
      <w:del w:id="125" w:author="fujiwara" w:date="2021-05-27T10:32:00Z">
        <w:r w:rsidDel="00AC42ED">
          <w:rPr>
            <w:rFonts w:hint="eastAsia"/>
          </w:rPr>
          <w:delText>勤</w:delText>
        </w:r>
        <w:r w:rsidDel="00AC42ED">
          <w:delText>務して貰え</w:delText>
        </w:r>
      </w:del>
      <w:r>
        <w:t>、</w:t>
      </w:r>
      <w:del w:id="126" w:author="fujiwara" w:date="2021-05-27T10:32:00Z">
        <w:r w:rsidDel="00AC42ED">
          <w:delText>"</w:delText>
        </w:r>
      </w:del>
      <w:r>
        <w:t>会社に利益</w:t>
      </w:r>
      <w:del w:id="127" w:author="fujiwara" w:date="2021-05-27T11:51:00Z">
        <w:r w:rsidDel="009B21BB">
          <w:delText>（リターン）</w:delText>
        </w:r>
      </w:del>
      <w:r>
        <w:t>を生み出してくれる</w:t>
      </w:r>
      <w:ins w:id="128" w:author="fujiwara" w:date="2021-05-27T10:33:00Z">
        <w:r w:rsidR="00AC42ED">
          <w:rPr>
            <w:rFonts w:hint="eastAsia"/>
          </w:rPr>
          <w:t>“</w:t>
        </w:r>
      </w:ins>
      <w:del w:id="129" w:author="fujiwara" w:date="2021-05-27T10:33:00Z">
        <w:r w:rsidDel="00AC42ED">
          <w:delText>」</w:delText>
        </w:r>
      </w:del>
      <w:r>
        <w:t>未経験人材を採用する動きが始まっている。</w:t>
      </w:r>
    </w:p>
    <w:p w:rsidR="00D40585" w:rsidRDefault="00D40585" w:rsidP="00D40585">
      <w:r>
        <w:rPr>
          <w:rFonts w:hint="eastAsia"/>
        </w:rPr>
        <w:t xml:space="preserve">　</w:t>
      </w:r>
      <w:del w:id="130" w:author="fujiwara" w:date="2021-05-27T11:51:00Z">
        <w:r w:rsidDel="009B21BB">
          <w:delText>"早期退職しない"、"会社に利益を生み出してくれる"</w:delText>
        </w:r>
      </w:del>
      <w:ins w:id="131" w:author="fujiwara" w:date="2021-05-27T11:51:00Z">
        <w:r w:rsidR="009B21BB">
          <w:rPr>
            <w:rFonts w:hint="eastAsia"/>
          </w:rPr>
          <w:t>そのような</w:t>
        </w:r>
      </w:ins>
      <w:r>
        <w:t>人材であると判断するポイントの１つは、まずは「自走力があるか」である。ITエンジニアには、「何が問題かを定義する力」「問題の原因を分析する力」「解決策を選定する力」「解決策を実行する力」「実行結果を検証する力」が求められ、主体的かつ自発的に思考や行動ができる「自走力」が必要となる。未経験エンジニアにはこれらの力はまだ身に</w:t>
      </w:r>
      <w:r>
        <w:lastRenderedPageBreak/>
        <w:t>ついていないため、「分からないなりにも調べる」「調べたことを言語化する」「相談する」といった行動が求められる。</w:t>
      </w:r>
    </w:p>
    <w:p w:rsidR="00D40585" w:rsidRDefault="00D40585" w:rsidP="00D40585">
      <w:r>
        <w:rPr>
          <w:rFonts w:hint="eastAsia"/>
        </w:rPr>
        <w:t xml:space="preserve">　</w:t>
      </w:r>
      <w:r>
        <w:t>2つ目のポイントは「自責思考があるか」である。自責思考とは、「物事がうまく行かない時に「その原因は自分にある」と考える思考」のことである。前職の退職理由に「上司からのパワハラ」や「同僚からのいじめ」等の「他責思考」による理由を挙げると、企業側に「他人の責任にする人だ」と、マイナスの印象を抱かれる。</w:t>
      </w:r>
    </w:p>
    <w:p w:rsidR="00D40585" w:rsidRDefault="00D40585" w:rsidP="00D40585">
      <w:r>
        <w:rPr>
          <w:rFonts w:hint="eastAsia"/>
        </w:rPr>
        <w:t xml:space="preserve">　</w:t>
      </w:r>
      <w:r>
        <w:t>3つ目のポイントは「人間性が良いか」である。前向きさ、ひたむきさ、謙虚な姿勢、向上心とそれに伴った行動を備えることは、早期退職しないことを判断する上で重要なポイントである。仕事で上手くいかないことを他人のせいにする等、ネガティブな思考・行動は退職直前の社員の特徴であり、そのような人材は早期退職のリスクがあるため、企業側は採用したいと考えない。</w:t>
      </w:r>
    </w:p>
    <w:p w:rsidR="00D40585" w:rsidRDefault="00D40585" w:rsidP="00D40585">
      <w:r>
        <w:rPr>
          <w:rFonts w:hint="eastAsia"/>
        </w:rPr>
        <w:t xml:space="preserve">　</w:t>
      </w:r>
      <w:r>
        <w:t>4つ目のポイントは、「明確な未来像（Will：明確な目標）があるか」である。上記で述べた働く上で発生するネガティブな思考・行動は「ポジティブな感情」を持つことで乗り越えることができる。「ポジティブな感情」とは、将来どういう自分になりたいかという明確な未来像（目標）に起因して醸成され、「明確な未来像を実現するために辛いことでも乗り越えることができる」という意識を生み出すことに繋がり、早期退職されず企業に利益をもたらすことに繋がる。</w:t>
      </w:r>
    </w:p>
    <w:p w:rsidR="00D40585" w:rsidRDefault="00D40585" w:rsidP="00D40585">
      <w:r>
        <w:rPr>
          <w:rFonts w:hint="eastAsia"/>
        </w:rPr>
        <w:t xml:space="preserve">　以上から、①自走力があるか、②自責思考があるか、③人間性が良いか、④明確な未来像（</w:t>
      </w:r>
      <w:r>
        <w:t>Will：明確な目標）があるかの４点を基準に、「早期退職しない」「会社に利益を生み出してくれる」未経験者を企業側は判断している。</w:t>
      </w:r>
    </w:p>
    <w:p w:rsidR="00D40585" w:rsidRDefault="00D40585" w:rsidP="00D40585">
      <w:r>
        <w:rPr>
          <w:rFonts w:hint="eastAsia"/>
        </w:rPr>
        <w:t>（参考資料）</w:t>
      </w:r>
    </w:p>
    <w:p w:rsidR="00D40585" w:rsidRDefault="00D40585" w:rsidP="00D40585">
      <w:r>
        <w:rPr>
          <w:rFonts w:hint="eastAsia"/>
        </w:rPr>
        <w:t>・「キャリアサポートガイダンス」動画</w:t>
      </w:r>
    </w:p>
    <w:p w:rsidR="00D40585" w:rsidRDefault="00D40585" w:rsidP="00D40585">
      <w:r>
        <w:rPr>
          <w:rFonts w:hint="eastAsia"/>
        </w:rPr>
        <w:t>・面接で「転職のきっかけ」を聞かれた時の答え方。「自責思考」が大切</w:t>
      </w:r>
    </w:p>
    <w:p w:rsidR="00D40585" w:rsidRDefault="00D40585" w:rsidP="00D40585">
      <w:r>
        <w:t>https://tech-camp.in/note/careerchange/77338/#i</w:t>
      </w:r>
    </w:p>
    <w:p w:rsidR="000A0EE4" w:rsidRDefault="000A0EE4" w:rsidP="00D40585">
      <w:bookmarkStart w:id="132" w:name="_GoBack"/>
      <w:bookmarkEnd w:id="132"/>
    </w:p>
    <w:sectPr w:rsidR="000A0EE4" w:rsidSect="006A26F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037F"/>
    <w:multiLevelType w:val="hybridMultilevel"/>
    <w:tmpl w:val="146A9576"/>
    <w:lvl w:ilvl="0" w:tplc="11C88D3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8914EB4"/>
    <w:multiLevelType w:val="hybridMultilevel"/>
    <w:tmpl w:val="269CA1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9A2E9E"/>
    <w:multiLevelType w:val="hybridMultilevel"/>
    <w:tmpl w:val="7444CFA6"/>
    <w:lvl w:ilvl="0" w:tplc="E4785C8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96324CC"/>
    <w:multiLevelType w:val="hybridMultilevel"/>
    <w:tmpl w:val="A574EC0E"/>
    <w:lvl w:ilvl="0" w:tplc="B61E2A0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5EF5355"/>
    <w:multiLevelType w:val="hybridMultilevel"/>
    <w:tmpl w:val="305C82D0"/>
    <w:lvl w:ilvl="0" w:tplc="0A1065E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28"/>
    <w:rsid w:val="00030507"/>
    <w:rsid w:val="000567CD"/>
    <w:rsid w:val="0007260D"/>
    <w:rsid w:val="0007394E"/>
    <w:rsid w:val="0007582C"/>
    <w:rsid w:val="000A0EE4"/>
    <w:rsid w:val="000E2930"/>
    <w:rsid w:val="000F0DD7"/>
    <w:rsid w:val="000F1E1B"/>
    <w:rsid w:val="00116830"/>
    <w:rsid w:val="0013658D"/>
    <w:rsid w:val="0014409B"/>
    <w:rsid w:val="0018064B"/>
    <w:rsid w:val="001855F7"/>
    <w:rsid w:val="001B24C2"/>
    <w:rsid w:val="001E49DB"/>
    <w:rsid w:val="0024183D"/>
    <w:rsid w:val="002434EF"/>
    <w:rsid w:val="00243F02"/>
    <w:rsid w:val="002D3D59"/>
    <w:rsid w:val="002F3F4D"/>
    <w:rsid w:val="002F78CF"/>
    <w:rsid w:val="00302D1B"/>
    <w:rsid w:val="00333365"/>
    <w:rsid w:val="00336432"/>
    <w:rsid w:val="0036190B"/>
    <w:rsid w:val="00363F83"/>
    <w:rsid w:val="0037094B"/>
    <w:rsid w:val="003A0585"/>
    <w:rsid w:val="003B24DA"/>
    <w:rsid w:val="003C7CE6"/>
    <w:rsid w:val="00400C48"/>
    <w:rsid w:val="00411357"/>
    <w:rsid w:val="00473D7C"/>
    <w:rsid w:val="00475CAE"/>
    <w:rsid w:val="004832D8"/>
    <w:rsid w:val="004B1CC3"/>
    <w:rsid w:val="004B7160"/>
    <w:rsid w:val="004D2F7D"/>
    <w:rsid w:val="004E3013"/>
    <w:rsid w:val="004F6445"/>
    <w:rsid w:val="004F6D40"/>
    <w:rsid w:val="00506E93"/>
    <w:rsid w:val="005175F8"/>
    <w:rsid w:val="00527C3C"/>
    <w:rsid w:val="00535606"/>
    <w:rsid w:val="00536C6A"/>
    <w:rsid w:val="00541844"/>
    <w:rsid w:val="0054606E"/>
    <w:rsid w:val="005568FA"/>
    <w:rsid w:val="005624B0"/>
    <w:rsid w:val="00586101"/>
    <w:rsid w:val="00587885"/>
    <w:rsid w:val="005F608D"/>
    <w:rsid w:val="00606973"/>
    <w:rsid w:val="0062165E"/>
    <w:rsid w:val="00643520"/>
    <w:rsid w:val="0065427E"/>
    <w:rsid w:val="00694045"/>
    <w:rsid w:val="006A26F1"/>
    <w:rsid w:val="006C5F4B"/>
    <w:rsid w:val="006E12C6"/>
    <w:rsid w:val="00715994"/>
    <w:rsid w:val="00776387"/>
    <w:rsid w:val="0079056A"/>
    <w:rsid w:val="007A07A3"/>
    <w:rsid w:val="007C6355"/>
    <w:rsid w:val="00826DD9"/>
    <w:rsid w:val="008354AC"/>
    <w:rsid w:val="00884BBE"/>
    <w:rsid w:val="008A0F28"/>
    <w:rsid w:val="008A4835"/>
    <w:rsid w:val="008B43A1"/>
    <w:rsid w:val="008C5FCC"/>
    <w:rsid w:val="008D238D"/>
    <w:rsid w:val="00900A82"/>
    <w:rsid w:val="0090209B"/>
    <w:rsid w:val="00905F87"/>
    <w:rsid w:val="00914525"/>
    <w:rsid w:val="00921BDD"/>
    <w:rsid w:val="00925CBC"/>
    <w:rsid w:val="00953C31"/>
    <w:rsid w:val="00956FA5"/>
    <w:rsid w:val="009B21BB"/>
    <w:rsid w:val="009D5671"/>
    <w:rsid w:val="009E7C7C"/>
    <w:rsid w:val="009F0EB1"/>
    <w:rsid w:val="009F3BDF"/>
    <w:rsid w:val="009F5B92"/>
    <w:rsid w:val="009F5F42"/>
    <w:rsid w:val="00A3165E"/>
    <w:rsid w:val="00A32435"/>
    <w:rsid w:val="00A42BA7"/>
    <w:rsid w:val="00A71F32"/>
    <w:rsid w:val="00A864BE"/>
    <w:rsid w:val="00AC42ED"/>
    <w:rsid w:val="00AF35A1"/>
    <w:rsid w:val="00AF3770"/>
    <w:rsid w:val="00AF545C"/>
    <w:rsid w:val="00B24B60"/>
    <w:rsid w:val="00B50937"/>
    <w:rsid w:val="00B96028"/>
    <w:rsid w:val="00BC4FAB"/>
    <w:rsid w:val="00BF7528"/>
    <w:rsid w:val="00C10E6F"/>
    <w:rsid w:val="00C277BB"/>
    <w:rsid w:val="00C507B0"/>
    <w:rsid w:val="00C50E5B"/>
    <w:rsid w:val="00C51239"/>
    <w:rsid w:val="00C51610"/>
    <w:rsid w:val="00C641C6"/>
    <w:rsid w:val="00C76BAE"/>
    <w:rsid w:val="00C8636B"/>
    <w:rsid w:val="00CA5464"/>
    <w:rsid w:val="00CC0065"/>
    <w:rsid w:val="00CD761C"/>
    <w:rsid w:val="00CF717C"/>
    <w:rsid w:val="00D15894"/>
    <w:rsid w:val="00D40585"/>
    <w:rsid w:val="00D56812"/>
    <w:rsid w:val="00D72535"/>
    <w:rsid w:val="00D85BF9"/>
    <w:rsid w:val="00DE1E45"/>
    <w:rsid w:val="00DE2F67"/>
    <w:rsid w:val="00E258FE"/>
    <w:rsid w:val="00E42056"/>
    <w:rsid w:val="00E459E5"/>
    <w:rsid w:val="00E963C4"/>
    <w:rsid w:val="00EA0F5D"/>
    <w:rsid w:val="00EC3956"/>
    <w:rsid w:val="00EE5CDE"/>
    <w:rsid w:val="00F03F08"/>
    <w:rsid w:val="00F04EB4"/>
    <w:rsid w:val="00F35FE2"/>
    <w:rsid w:val="00F56F04"/>
    <w:rsid w:val="00F61DF2"/>
    <w:rsid w:val="00F9675D"/>
    <w:rsid w:val="00FC7E88"/>
    <w:rsid w:val="00FD7E73"/>
    <w:rsid w:val="00FE6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1B00C9"/>
  <w15:chartTrackingRefBased/>
  <w15:docId w15:val="{3BC9ACA9-AF30-2149-8FCA-629E5A19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21BDD"/>
    <w:rPr>
      <w:rFonts w:ascii="ＭＳ 明朝" w:eastAsia="ＭＳ 明朝"/>
      <w:sz w:val="18"/>
      <w:szCs w:val="18"/>
    </w:rPr>
  </w:style>
  <w:style w:type="character" w:customStyle="1" w:styleId="a4">
    <w:name w:val="吹き出し (文字)"/>
    <w:basedOn w:val="a0"/>
    <w:link w:val="a3"/>
    <w:uiPriority w:val="99"/>
    <w:semiHidden/>
    <w:rsid w:val="00921BDD"/>
    <w:rPr>
      <w:rFonts w:ascii="ＭＳ 明朝" w:eastAsia="ＭＳ 明朝"/>
      <w:sz w:val="18"/>
      <w:szCs w:val="18"/>
    </w:rPr>
  </w:style>
  <w:style w:type="character" w:styleId="a5">
    <w:name w:val="Hyperlink"/>
    <w:basedOn w:val="a0"/>
    <w:uiPriority w:val="99"/>
    <w:unhideWhenUsed/>
    <w:rsid w:val="003C7CE6"/>
    <w:rPr>
      <w:color w:val="0563C1" w:themeColor="hyperlink"/>
      <w:u w:val="single"/>
    </w:rPr>
  </w:style>
  <w:style w:type="character" w:styleId="a6">
    <w:name w:val="Unresolved Mention"/>
    <w:basedOn w:val="a0"/>
    <w:uiPriority w:val="99"/>
    <w:semiHidden/>
    <w:unhideWhenUsed/>
    <w:rsid w:val="003C7CE6"/>
    <w:rPr>
      <w:color w:val="605E5C"/>
      <w:shd w:val="clear" w:color="auto" w:fill="E1DFDD"/>
    </w:rPr>
  </w:style>
  <w:style w:type="paragraph" w:styleId="a7">
    <w:name w:val="List Paragraph"/>
    <w:basedOn w:val="a"/>
    <w:uiPriority w:val="34"/>
    <w:qFormat/>
    <w:rsid w:val="00A864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294</Words>
  <Characters>1677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長大</dc:creator>
  <cp:keywords/>
  <dc:description/>
  <cp:lastModifiedBy>fujiwara</cp:lastModifiedBy>
  <cp:revision>112</cp:revision>
  <dcterms:created xsi:type="dcterms:W3CDTF">2021-05-23T13:13:00Z</dcterms:created>
  <dcterms:modified xsi:type="dcterms:W3CDTF">2021-05-27T03:16:00Z</dcterms:modified>
</cp:coreProperties>
</file>