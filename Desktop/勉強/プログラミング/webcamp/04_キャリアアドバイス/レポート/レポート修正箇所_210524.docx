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F28" w:rsidRDefault="008A0F28" w:rsidP="008A0F28">
      <w:r>
        <w:rPr>
          <w:rFonts w:hint="eastAsia"/>
        </w:rPr>
        <w:t>未経験エンジニア採用を行う企業が未経験者に期待することは何か。また、期待できる人物であると判断するポイントは何か。</w:t>
      </w:r>
    </w:p>
    <w:p w:rsidR="008A0F28" w:rsidRDefault="008A0F28" w:rsidP="008A0F28"/>
    <w:p w:rsidR="004F6D40" w:rsidRDefault="004F6D40" w:rsidP="008A0F28">
      <w:pPr>
        <w:rPr>
          <w:rFonts w:hint="eastAsia"/>
        </w:rPr>
      </w:pPr>
      <w:r>
        <w:rPr>
          <w:rFonts w:hint="eastAsia"/>
        </w:rPr>
        <w:t>＜</w:t>
      </w:r>
      <w:r w:rsidR="00925CBC">
        <w:rPr>
          <w:rFonts w:hint="eastAsia"/>
        </w:rPr>
        <w:t>解答</w:t>
      </w:r>
      <w:r>
        <w:rPr>
          <w:rFonts w:hint="eastAsia"/>
        </w:rPr>
        <w:t>＞</w:t>
      </w:r>
    </w:p>
    <w:p w:rsidR="008A0F28" w:rsidRDefault="008A0F28" w:rsidP="008A0F28">
      <w:r>
        <w:rPr>
          <w:rFonts w:hint="eastAsia"/>
        </w:rPr>
        <w:t xml:space="preserve">　未経験エンジニア採用を行う企業が未経験者に期待することは、</w:t>
      </w:r>
    </w:p>
    <w:p w:rsidR="008A0F28" w:rsidDel="00D56812" w:rsidRDefault="008A0F28" w:rsidP="008A0F28">
      <w:pPr>
        <w:rPr>
          <w:del w:id="0" w:author="fujiwara" w:date="2021-05-23T22:24:00Z"/>
        </w:rPr>
      </w:pPr>
      <w:r>
        <w:rPr>
          <w:rFonts w:hint="eastAsia"/>
        </w:rPr>
        <w:t>「早期退職しない</w:t>
      </w:r>
      <w:ins w:id="1" w:author="fujiwara" w:date="2021-05-23T22:24:00Z">
        <w:r w:rsidR="00D56812">
          <w:t>(</w:t>
        </w:r>
      </w:ins>
      <w:del w:id="2" w:author="fujiwara" w:date="2021-05-23T22:24:00Z">
        <w:r w:rsidDel="00D56812">
          <w:rPr>
            <w:rFonts w:hint="eastAsia"/>
          </w:rPr>
          <w:delText>」</w:delText>
        </w:r>
      </w:del>
    </w:p>
    <w:p w:rsidR="008A0F28" w:rsidRDefault="008A0F28" w:rsidP="008A0F28">
      <w:del w:id="3" w:author="fujiwara" w:date="2021-05-23T22:24:00Z">
        <w:r w:rsidDel="00D56812">
          <w:rPr>
            <w:rFonts w:hint="eastAsia"/>
          </w:rPr>
          <w:delText>「</w:delText>
        </w:r>
      </w:del>
      <w:r>
        <w:rPr>
          <w:rFonts w:hint="eastAsia"/>
        </w:rPr>
        <w:t>長期勤務できる</w:t>
      </w:r>
      <w:del w:id="4" w:author="fujiwara" w:date="2021-05-23T22:24:00Z">
        <w:r w:rsidDel="00D56812">
          <w:rPr>
            <w:rFonts w:hint="eastAsia"/>
          </w:rPr>
          <w:delText>」</w:delText>
        </w:r>
      </w:del>
      <w:ins w:id="5" w:author="fujiwara" w:date="2021-05-23T22:24:00Z">
        <w:r w:rsidR="00D56812">
          <w:rPr>
            <w:rFonts w:hint="eastAsia"/>
          </w:rPr>
          <w:t>）」</w:t>
        </w:r>
        <w:r w:rsidR="00EC3956">
          <w:rPr>
            <w:rFonts w:hint="eastAsia"/>
          </w:rPr>
          <w:t>、「</w:t>
        </w:r>
      </w:ins>
      <w:ins w:id="6" w:author="fujiwara" w:date="2021-05-24T17:03:00Z">
        <w:r w:rsidR="00E459E5">
          <w:rPr>
            <w:rFonts w:hint="eastAsia"/>
          </w:rPr>
          <w:t>会社に利益を生み出してくれる」</w:t>
        </w:r>
      </w:ins>
    </w:p>
    <w:p w:rsidR="008A0F28" w:rsidDel="008354AC" w:rsidRDefault="008A0F28" w:rsidP="008A0F28">
      <w:pPr>
        <w:rPr>
          <w:del w:id="7" w:author="fujiwara" w:date="2021-05-24T17:32:00Z"/>
        </w:rPr>
      </w:pPr>
      <w:r>
        <w:rPr>
          <w:rFonts w:hint="eastAsia"/>
        </w:rPr>
        <w:t>の２点あり、</w:t>
      </w:r>
    </w:p>
    <w:p w:rsidR="008A0F28" w:rsidDel="008354AC" w:rsidRDefault="008A0F28" w:rsidP="008A0F28">
      <w:pPr>
        <w:rPr>
          <w:del w:id="8" w:author="fujiwara" w:date="2021-05-24T17:32:00Z"/>
        </w:rPr>
      </w:pPr>
    </w:p>
    <w:p w:rsidR="008A0F28" w:rsidRDefault="008A0F28" w:rsidP="008A0F28">
      <w:r>
        <w:rPr>
          <w:rFonts w:hint="eastAsia"/>
        </w:rPr>
        <w:t>期待できる人物だと判断するポイントは、</w:t>
      </w:r>
    </w:p>
    <w:p w:rsidR="008A0F28" w:rsidRDefault="008A0F28" w:rsidP="001855F7">
      <w:pPr>
        <w:pStyle w:val="a7"/>
        <w:numPr>
          <w:ilvl w:val="0"/>
          <w:numId w:val="3"/>
        </w:numPr>
        <w:ind w:leftChars="0"/>
        <w:pPrChange w:id="9" w:author="fujiwara" w:date="2021-05-24T17:04:00Z">
          <w:pPr/>
        </w:pPrChange>
      </w:pPr>
      <w:del w:id="10" w:author="fujiwara" w:date="2021-05-24T17:03:00Z">
        <w:r w:rsidDel="00A864BE">
          <w:rPr>
            <w:rFonts w:hint="eastAsia"/>
          </w:rPr>
          <w:delText>①</w:delText>
        </w:r>
        <w:r w:rsidDel="00AF3770">
          <w:rPr>
            <w:rFonts w:hint="eastAsia"/>
          </w:rPr>
          <w:delText>どういったネガティブな感情（辛い・会社を辞めたい等）</w:delText>
        </w:r>
      </w:del>
      <w:ins w:id="11" w:author="fujiwara" w:date="2021-05-24T17:03:00Z">
        <w:r w:rsidR="00AF3770">
          <w:rPr>
            <w:rFonts w:hint="eastAsia"/>
          </w:rPr>
          <w:t>自走力</w:t>
        </w:r>
      </w:ins>
      <w:r>
        <w:rPr>
          <w:rFonts w:hint="eastAsia"/>
        </w:rPr>
        <w:t>がある</w:t>
      </w:r>
      <w:ins w:id="12" w:author="fujiwara" w:date="2021-05-24T17:04:00Z">
        <w:r w:rsidR="00A864BE">
          <w:rPr>
            <w:rFonts w:hint="eastAsia"/>
          </w:rPr>
          <w:t>か</w:t>
        </w:r>
      </w:ins>
    </w:p>
    <w:p w:rsidR="008A0F28" w:rsidRDefault="008A0F28" w:rsidP="001855F7">
      <w:pPr>
        <w:pStyle w:val="a7"/>
        <w:numPr>
          <w:ilvl w:val="0"/>
          <w:numId w:val="3"/>
        </w:numPr>
        <w:ind w:leftChars="0"/>
        <w:pPrChange w:id="13" w:author="fujiwara" w:date="2021-05-24T17:04:00Z">
          <w:pPr/>
        </w:pPrChange>
      </w:pPr>
      <w:del w:id="14" w:author="fujiwara" w:date="2021-05-24T17:04:00Z">
        <w:r w:rsidDel="001855F7">
          <w:rPr>
            <w:rFonts w:hint="eastAsia"/>
          </w:rPr>
          <w:delText>②</w:delText>
        </w:r>
      </w:del>
      <w:del w:id="15" w:author="fujiwara" w:date="2021-05-24T17:03:00Z">
        <w:r w:rsidDel="00A864BE">
          <w:rPr>
            <w:rFonts w:hint="eastAsia"/>
          </w:rPr>
          <w:delText>どういったポジティブな感情（なりたい自分を目指したい等）</w:delText>
        </w:r>
      </w:del>
      <w:ins w:id="16" w:author="fujiwara" w:date="2021-05-24T17:03:00Z">
        <w:r w:rsidR="00A864BE">
          <w:rPr>
            <w:rFonts w:hint="eastAsia"/>
          </w:rPr>
          <w:t>自責思考</w:t>
        </w:r>
      </w:ins>
      <w:r>
        <w:rPr>
          <w:rFonts w:hint="eastAsia"/>
        </w:rPr>
        <w:t>があるか</w:t>
      </w:r>
    </w:p>
    <w:p w:rsidR="008A0F28" w:rsidRDefault="008A0F28" w:rsidP="001855F7">
      <w:pPr>
        <w:pStyle w:val="a7"/>
        <w:numPr>
          <w:ilvl w:val="0"/>
          <w:numId w:val="3"/>
        </w:numPr>
        <w:ind w:leftChars="0"/>
        <w:pPrChange w:id="17" w:author="fujiwara" w:date="2021-05-24T17:04:00Z">
          <w:pPr/>
        </w:pPrChange>
      </w:pPr>
      <w:del w:id="18" w:author="fujiwara" w:date="2021-05-24T17:04:00Z">
        <w:r w:rsidDel="001855F7">
          <w:rPr>
            <w:rFonts w:hint="eastAsia"/>
          </w:rPr>
          <w:delText>③</w:delText>
        </w:r>
        <w:r w:rsidDel="00A864BE">
          <w:rPr>
            <w:rFonts w:hint="eastAsia"/>
          </w:rPr>
          <w:delText>ポジティブな感情がネガティブな感情を上回っているか</w:delText>
        </w:r>
      </w:del>
      <w:ins w:id="19" w:author="fujiwara" w:date="2021-05-24T17:04:00Z">
        <w:r w:rsidR="00A864BE">
          <w:rPr>
            <w:rFonts w:hint="eastAsia"/>
          </w:rPr>
          <w:t>人間性が良いか</w:t>
        </w:r>
      </w:ins>
    </w:p>
    <w:p w:rsidR="001855F7" w:rsidRDefault="008A0F28" w:rsidP="001855F7">
      <w:pPr>
        <w:pStyle w:val="a7"/>
        <w:numPr>
          <w:ilvl w:val="0"/>
          <w:numId w:val="3"/>
        </w:numPr>
        <w:ind w:leftChars="0"/>
        <w:rPr>
          <w:ins w:id="20" w:author="fujiwara" w:date="2021-05-24T17:04:00Z"/>
          <w:rFonts w:hint="eastAsia"/>
        </w:rPr>
        <w:pPrChange w:id="21" w:author="fujiwara" w:date="2021-05-24T17:33:00Z">
          <w:pPr/>
        </w:pPrChange>
      </w:pPr>
      <w:del w:id="22" w:author="fujiwara" w:date="2021-05-24T17:04:00Z">
        <w:r w:rsidDel="001855F7">
          <w:rPr>
            <w:rFonts w:hint="eastAsia"/>
          </w:rPr>
          <w:delText>④</w:delText>
        </w:r>
      </w:del>
      <w:r>
        <w:rPr>
          <w:rFonts w:hint="eastAsia"/>
        </w:rPr>
        <w:t>明確な未来像（</w:t>
      </w:r>
      <w:r>
        <w:t>Will：明確な目標）があるか</w:t>
      </w:r>
      <w:del w:id="23" w:author="fujiwara" w:date="2021-05-24T17:04:00Z">
        <w:r w:rsidDel="001855F7">
          <w:delText>、</w:delText>
        </w:r>
      </w:del>
    </w:p>
    <w:p w:rsidR="008A0F28" w:rsidDel="001855F7" w:rsidRDefault="008A0F28" w:rsidP="001855F7">
      <w:pPr>
        <w:rPr>
          <w:del w:id="24" w:author="fujiwara" w:date="2021-05-24T17:05:00Z"/>
        </w:rPr>
      </w:pPr>
      <w:r>
        <w:t>の４点がある。</w:t>
      </w:r>
    </w:p>
    <w:p w:rsidR="00AF3770" w:rsidRDefault="00AF3770" w:rsidP="008A0F28">
      <w:pPr>
        <w:rPr>
          <w:rFonts w:hint="eastAsia"/>
        </w:rPr>
      </w:pPr>
    </w:p>
    <w:p w:rsidR="008A0F28" w:rsidRDefault="008A0F28" w:rsidP="001855F7">
      <w:pPr>
        <w:ind w:firstLineChars="50" w:firstLine="105"/>
        <w:pPrChange w:id="25" w:author="fujiwara" w:date="2021-05-24T17:05:00Z">
          <w:pPr/>
        </w:pPrChange>
      </w:pPr>
      <w:r>
        <w:t>IT業界への未経験からの転職は、高い専門知識が求められ</w:t>
      </w:r>
      <w:del w:id="26" w:author="fujiwara" w:date="2021-05-24T17:33:00Z">
        <w:r w:rsidDel="008354AC">
          <w:delText>るため</w:delText>
        </w:r>
      </w:del>
      <w:r>
        <w:t>、</w:t>
      </w:r>
      <w:del w:id="27" w:author="fujiwara" w:date="2021-05-24T17:33:00Z">
        <w:r w:rsidDel="008354AC">
          <w:delText>そして</w:delText>
        </w:r>
      </w:del>
      <w:r>
        <w:t>早期転職のリスクから</w:t>
      </w:r>
      <w:r>
        <w:rPr>
          <w:rFonts w:hint="eastAsia"/>
        </w:rPr>
        <w:t>リ</w:t>
      </w:r>
      <w:r>
        <w:t>ターンが見込みづらい</w:t>
      </w:r>
      <w:ins w:id="28" w:author="fujiwara" w:date="2021-05-24T17:34:00Z">
        <w:r w:rsidR="008354AC">
          <w:rPr>
            <w:rFonts w:hint="eastAsia"/>
          </w:rPr>
          <w:t>と判断される</w:t>
        </w:r>
      </w:ins>
      <w:r>
        <w:t>ため難しい状況である。一方で、経験者の有効求人倍率は7.65倍と高く、働き手は企業を選択できる立場にあることから、早期退職者数が多くなっている。そのため経験者を採用しても利益</w:t>
      </w:r>
      <w:ins w:id="29" w:author="fujiwara" w:date="2021-05-24T17:34:00Z">
        <w:r w:rsidR="00E42056">
          <w:rPr>
            <w:rFonts w:hint="eastAsia"/>
          </w:rPr>
          <w:t>（</w:t>
        </w:r>
      </w:ins>
      <w:del w:id="30" w:author="fujiwara" w:date="2021-05-24T17:34:00Z">
        <w:r w:rsidDel="00E42056">
          <w:delText>・</w:delText>
        </w:r>
      </w:del>
      <w:r>
        <w:t>リターン</w:t>
      </w:r>
      <w:ins w:id="31" w:author="fujiwara" w:date="2021-05-24T17:34:00Z">
        <w:r w:rsidR="00E42056">
          <w:rPr>
            <w:rFonts w:hint="eastAsia"/>
          </w:rPr>
          <w:t>）</w:t>
        </w:r>
      </w:ins>
      <w:r>
        <w:t>が少なく、</w:t>
      </w:r>
      <w:ins w:id="32" w:author="fujiwara" w:date="2021-05-24T17:34:00Z">
        <w:r w:rsidR="00E42056">
          <w:rPr>
            <w:rFonts w:hint="eastAsia"/>
          </w:rPr>
          <w:t>採用が企業の</w:t>
        </w:r>
      </w:ins>
      <w:r>
        <w:t>成長</w:t>
      </w:r>
      <w:ins w:id="33" w:author="fujiwara" w:date="2021-05-24T17:34:00Z">
        <w:r w:rsidR="00E42056">
          <w:rPr>
            <w:rFonts w:hint="eastAsia"/>
          </w:rPr>
          <w:t>に</w:t>
        </w:r>
      </w:ins>
      <w:ins w:id="34" w:author="fujiwara" w:date="2021-05-24T17:35:00Z">
        <w:r w:rsidR="00E42056">
          <w:rPr>
            <w:rFonts w:hint="eastAsia"/>
          </w:rPr>
          <w:t>繋がっていない</w:t>
        </w:r>
      </w:ins>
      <w:del w:id="35" w:author="fujiwara" w:date="2021-05-24T17:35:00Z">
        <w:r w:rsidDel="00E42056">
          <w:delText>できない</w:delText>
        </w:r>
      </w:del>
      <w:r>
        <w:t>企業が増えている。</w:t>
      </w:r>
    </w:p>
    <w:p w:rsidR="008A0F28" w:rsidRDefault="008A0F28" w:rsidP="008A0F28">
      <w:r>
        <w:rPr>
          <w:rFonts w:hint="eastAsia"/>
        </w:rPr>
        <w:t xml:space="preserve">　そこで最近企業側では、</w:t>
      </w:r>
      <w:ins w:id="36" w:author="fujiwara" w:date="2021-05-24T17:07:00Z">
        <w:r w:rsidR="00527C3C" w:rsidDel="00527C3C">
          <w:rPr>
            <w:rFonts w:hint="eastAsia"/>
          </w:rPr>
          <w:t xml:space="preserve"> </w:t>
        </w:r>
      </w:ins>
      <w:del w:id="37" w:author="fujiwara" w:date="2021-05-24T17:07:00Z">
        <w:r w:rsidDel="00527C3C">
          <w:rPr>
            <w:rFonts w:hint="eastAsia"/>
          </w:rPr>
          <w:delText>未経験でも</w:delText>
        </w:r>
      </w:del>
      <w:ins w:id="38" w:author="fujiwara" w:date="2021-05-24T17:06:00Z">
        <w:r w:rsidR="001855F7">
          <w:rPr>
            <w:rFonts w:hint="eastAsia"/>
          </w:rPr>
          <w:t>“</w:t>
        </w:r>
      </w:ins>
      <w:r>
        <w:rPr>
          <w:rFonts w:hint="eastAsia"/>
        </w:rPr>
        <w:t>早期退職</w:t>
      </w:r>
      <w:ins w:id="39" w:author="fujiwara" w:date="2021-05-24T17:06:00Z">
        <w:r w:rsidR="001855F7">
          <w:rPr>
            <w:rFonts w:hint="eastAsia"/>
          </w:rPr>
          <w:t>“</w:t>
        </w:r>
      </w:ins>
      <w:r>
        <w:rPr>
          <w:rFonts w:hint="eastAsia"/>
        </w:rPr>
        <w:t>せず、長期勤務して貰え</w:t>
      </w:r>
      <w:del w:id="40" w:author="fujiwara" w:date="2021-05-24T17:08:00Z">
        <w:r w:rsidDel="0007582C">
          <w:rPr>
            <w:rFonts w:hint="eastAsia"/>
          </w:rPr>
          <w:delText>る人材を見つける方針への転換が始まっており</w:delText>
        </w:r>
      </w:del>
      <w:r>
        <w:rPr>
          <w:rFonts w:hint="eastAsia"/>
        </w:rPr>
        <w:t>、</w:t>
      </w:r>
      <w:ins w:id="41" w:author="fujiwara" w:date="2021-05-24T17:06:00Z">
        <w:r w:rsidR="00527C3C">
          <w:rPr>
            <w:rFonts w:hint="eastAsia"/>
          </w:rPr>
          <w:t>”会社に</w:t>
        </w:r>
      </w:ins>
      <w:r>
        <w:rPr>
          <w:rFonts w:hint="eastAsia"/>
        </w:rPr>
        <w:t>利益</w:t>
      </w:r>
      <w:ins w:id="42" w:author="fujiwara" w:date="2021-05-24T17:07:00Z">
        <w:r w:rsidR="00527C3C">
          <w:rPr>
            <w:rFonts w:hint="eastAsia"/>
          </w:rPr>
          <w:t>（</w:t>
        </w:r>
      </w:ins>
      <w:del w:id="43" w:author="fujiwara" w:date="2021-05-24T17:06:00Z">
        <w:r w:rsidDel="00527C3C">
          <w:rPr>
            <w:rFonts w:hint="eastAsia"/>
          </w:rPr>
          <w:delText>・</w:delText>
        </w:r>
      </w:del>
      <w:r>
        <w:rPr>
          <w:rFonts w:hint="eastAsia"/>
        </w:rPr>
        <w:t>リターン</w:t>
      </w:r>
      <w:ins w:id="44" w:author="fujiwara" w:date="2021-05-24T17:07:00Z">
        <w:r w:rsidR="00527C3C">
          <w:rPr>
            <w:rFonts w:hint="eastAsia"/>
          </w:rPr>
          <w:t>）</w:t>
        </w:r>
      </w:ins>
      <w:r>
        <w:rPr>
          <w:rFonts w:hint="eastAsia"/>
        </w:rPr>
        <w:t>を</w:t>
      </w:r>
      <w:ins w:id="45" w:author="fujiwara" w:date="2021-05-24T17:07:00Z">
        <w:r w:rsidR="00527C3C">
          <w:rPr>
            <w:rFonts w:hint="eastAsia"/>
          </w:rPr>
          <w:t>生み出してくれる」</w:t>
        </w:r>
      </w:ins>
      <w:ins w:id="46" w:author="fujiwara" w:date="2021-05-24T17:08:00Z">
        <w:r w:rsidR="0007582C">
          <w:rPr>
            <w:rFonts w:hint="eastAsia"/>
          </w:rPr>
          <w:t>未経験</w:t>
        </w:r>
      </w:ins>
      <w:ins w:id="47" w:author="fujiwara" w:date="2021-05-24T17:07:00Z">
        <w:r w:rsidR="00527C3C">
          <w:rPr>
            <w:rFonts w:hint="eastAsia"/>
          </w:rPr>
          <w:t>人材を</w:t>
        </w:r>
      </w:ins>
      <w:del w:id="48" w:author="fujiwara" w:date="2021-05-24T17:07:00Z">
        <w:r w:rsidDel="00527C3C">
          <w:rPr>
            <w:rFonts w:hint="eastAsia"/>
          </w:rPr>
          <w:delText>少しでも得</w:delText>
        </w:r>
      </w:del>
      <w:ins w:id="49" w:author="fujiwara" w:date="2021-05-24T17:07:00Z">
        <w:r w:rsidR="00527C3C">
          <w:rPr>
            <w:rFonts w:hint="eastAsia"/>
          </w:rPr>
          <w:t>採用する</w:t>
        </w:r>
      </w:ins>
      <w:del w:id="50" w:author="fujiwara" w:date="2021-05-24T17:07:00Z">
        <w:r w:rsidDel="00527C3C">
          <w:rPr>
            <w:rFonts w:hint="eastAsia"/>
          </w:rPr>
          <w:delText>ようという</w:delText>
        </w:r>
      </w:del>
      <w:r>
        <w:rPr>
          <w:rFonts w:hint="eastAsia"/>
        </w:rPr>
        <w:t>動き</w:t>
      </w:r>
      <w:ins w:id="51" w:author="fujiwara" w:date="2021-05-24T17:08:00Z">
        <w:r w:rsidR="0007582C">
          <w:rPr>
            <w:rFonts w:hint="eastAsia"/>
          </w:rPr>
          <w:t>が始まって</w:t>
        </w:r>
      </w:ins>
      <w:del w:id="52" w:author="fujiwara" w:date="2021-05-24T17:08:00Z">
        <w:r w:rsidDel="0007582C">
          <w:rPr>
            <w:rFonts w:hint="eastAsia"/>
          </w:rPr>
          <w:delText>になって</w:delText>
        </w:r>
      </w:del>
      <w:r>
        <w:rPr>
          <w:rFonts w:hint="eastAsia"/>
        </w:rPr>
        <w:t>いる。</w:t>
      </w:r>
    </w:p>
    <w:p w:rsidR="00B96028" w:rsidRDefault="008A0F28" w:rsidP="0090209B">
      <w:pPr>
        <w:rPr>
          <w:ins w:id="53" w:author="fujiwara" w:date="2021-05-24T17:10:00Z"/>
          <w:rFonts w:hint="eastAsia"/>
        </w:rPr>
      </w:pPr>
      <w:r>
        <w:rPr>
          <w:rFonts w:hint="eastAsia"/>
        </w:rPr>
        <w:t xml:space="preserve">　</w:t>
      </w:r>
      <w:ins w:id="54" w:author="fujiwara" w:date="2021-05-24T17:09:00Z">
        <w:r w:rsidR="00B96028">
          <w:rPr>
            <w:rFonts w:hint="eastAsia"/>
          </w:rPr>
          <w:t>“</w:t>
        </w:r>
        <w:r w:rsidR="00B96028" w:rsidRPr="00B96028">
          <w:rPr>
            <w:rFonts w:hint="eastAsia"/>
          </w:rPr>
          <w:t>早期退職しない</w:t>
        </w:r>
        <w:r w:rsidR="00B96028">
          <w:rPr>
            <w:rFonts w:hint="eastAsia"/>
          </w:rPr>
          <w:t>”</w:t>
        </w:r>
        <w:r w:rsidR="00B96028" w:rsidRPr="00B96028">
          <w:t>、</w:t>
        </w:r>
        <w:r w:rsidR="00B96028">
          <w:rPr>
            <w:rFonts w:hint="eastAsia"/>
          </w:rPr>
          <w:t>“</w:t>
        </w:r>
        <w:r w:rsidR="00B96028" w:rsidRPr="00B96028">
          <w:t>会社に利益を生み出してくれる</w:t>
        </w:r>
        <w:r w:rsidR="00B96028">
          <w:rPr>
            <w:rFonts w:hint="eastAsia"/>
          </w:rPr>
          <w:t>”</w:t>
        </w:r>
      </w:ins>
      <w:del w:id="55" w:author="fujiwara" w:date="2021-05-24T17:09:00Z">
        <w:r w:rsidDel="00B96028">
          <w:rPr>
            <w:rFonts w:hint="eastAsia"/>
          </w:rPr>
          <w:delText>長期勤務して貰える</w:delText>
        </w:r>
      </w:del>
      <w:r>
        <w:rPr>
          <w:rFonts w:hint="eastAsia"/>
        </w:rPr>
        <w:t>人材</w:t>
      </w:r>
      <w:ins w:id="56" w:author="fujiwara" w:date="2021-05-24T17:09:00Z">
        <w:r w:rsidR="00B96028">
          <w:rPr>
            <w:rFonts w:hint="eastAsia"/>
          </w:rPr>
          <w:t>であると判断</w:t>
        </w:r>
      </w:ins>
      <w:ins w:id="57" w:author="fujiwara" w:date="2021-05-24T17:10:00Z">
        <w:r w:rsidR="00B96028">
          <w:rPr>
            <w:rFonts w:hint="eastAsia"/>
          </w:rPr>
          <w:t>するポイントの１つ</w:t>
        </w:r>
      </w:ins>
      <w:del w:id="58" w:author="fujiwara" w:date="2021-05-24T17:09:00Z">
        <w:r w:rsidDel="00B96028">
          <w:rPr>
            <w:rFonts w:hint="eastAsia"/>
          </w:rPr>
          <w:delText>と</w:delText>
        </w:r>
      </w:del>
      <w:r>
        <w:rPr>
          <w:rFonts w:hint="eastAsia"/>
        </w:rPr>
        <w:t>は、</w:t>
      </w:r>
      <w:ins w:id="59" w:author="fujiwara" w:date="2021-05-24T17:10:00Z">
        <w:r w:rsidR="00B96028">
          <w:rPr>
            <w:rFonts w:hint="eastAsia"/>
          </w:rPr>
          <w:t>まずは「自走力があるか」である。</w:t>
        </w:r>
      </w:ins>
      <w:ins w:id="60" w:author="fujiwara" w:date="2021-05-24T17:11:00Z">
        <w:r w:rsidR="0090209B">
          <w:t>IT</w:t>
        </w:r>
        <w:r w:rsidR="0090209B">
          <w:rPr>
            <w:rFonts w:hint="eastAsia"/>
          </w:rPr>
          <w:t>エンジニアには</w:t>
        </w:r>
      </w:ins>
      <w:ins w:id="61" w:author="fujiwara" w:date="2021-05-24T17:12:00Z">
        <w:r w:rsidR="0090209B">
          <w:rPr>
            <w:rFonts w:hint="eastAsia"/>
          </w:rPr>
          <w:t>、「何が問題かを定義する力」「問題の原因を分析する力」「解決策を選定する力」「解決策を実行する力</w:t>
        </w:r>
      </w:ins>
      <w:ins w:id="62" w:author="fujiwara" w:date="2021-05-24T17:13:00Z">
        <w:r w:rsidR="0090209B">
          <w:rPr>
            <w:rFonts w:hint="eastAsia"/>
          </w:rPr>
          <w:t>」「</w:t>
        </w:r>
      </w:ins>
      <w:ins w:id="63" w:author="fujiwara" w:date="2021-05-24T17:12:00Z">
        <w:r w:rsidR="0090209B">
          <w:rPr>
            <w:rFonts w:hint="eastAsia"/>
          </w:rPr>
          <w:t>実行結果を検証する力</w:t>
        </w:r>
      </w:ins>
      <w:ins w:id="64" w:author="fujiwara" w:date="2021-05-24T17:13:00Z">
        <w:r w:rsidR="0090209B">
          <w:rPr>
            <w:rFonts w:hint="eastAsia"/>
          </w:rPr>
          <w:t>」が求められ、</w:t>
        </w:r>
      </w:ins>
      <w:ins w:id="65" w:author="fujiwara" w:date="2021-05-24T17:10:00Z">
        <w:r w:rsidR="0090209B" w:rsidRPr="0090209B">
          <w:rPr>
            <w:rFonts w:hint="eastAsia"/>
          </w:rPr>
          <w:t>主体的かつ自発的に思考や行動ができる</w:t>
        </w:r>
      </w:ins>
      <w:ins w:id="66" w:author="fujiwara" w:date="2021-05-24T17:11:00Z">
        <w:r w:rsidR="0090209B">
          <w:rPr>
            <w:rFonts w:hint="eastAsia"/>
          </w:rPr>
          <w:t>「自走</w:t>
        </w:r>
      </w:ins>
      <w:ins w:id="67" w:author="fujiwara" w:date="2021-05-24T17:10:00Z">
        <w:r w:rsidR="0090209B" w:rsidRPr="0090209B">
          <w:rPr>
            <w:rFonts w:hint="eastAsia"/>
          </w:rPr>
          <w:t>力</w:t>
        </w:r>
      </w:ins>
      <w:ins w:id="68" w:author="fujiwara" w:date="2021-05-24T17:11:00Z">
        <w:r w:rsidR="0090209B">
          <w:rPr>
            <w:rFonts w:hint="eastAsia"/>
          </w:rPr>
          <w:t>」</w:t>
        </w:r>
      </w:ins>
      <w:ins w:id="69" w:author="fujiwara" w:date="2021-05-24T17:10:00Z">
        <w:r w:rsidR="0090209B">
          <w:rPr>
            <w:rFonts w:hint="eastAsia"/>
          </w:rPr>
          <w:t>が</w:t>
        </w:r>
      </w:ins>
      <w:ins w:id="70" w:author="fujiwara" w:date="2021-05-24T17:11:00Z">
        <w:r w:rsidR="0090209B">
          <w:rPr>
            <w:rFonts w:hint="eastAsia"/>
          </w:rPr>
          <w:t>必要となる。</w:t>
        </w:r>
      </w:ins>
      <w:ins w:id="71" w:author="fujiwara" w:date="2021-05-24T17:13:00Z">
        <w:r w:rsidR="0090209B">
          <w:rPr>
            <w:rFonts w:hint="eastAsia"/>
          </w:rPr>
          <w:t>未経験エンジニアにはこれらの力はまだ身についていないため、</w:t>
        </w:r>
      </w:ins>
      <w:ins w:id="72" w:author="fujiwara" w:date="2021-05-24T17:14:00Z">
        <w:r w:rsidR="0090209B">
          <w:rPr>
            <w:rFonts w:hint="eastAsia"/>
          </w:rPr>
          <w:t>「</w:t>
        </w:r>
      </w:ins>
      <w:ins w:id="73" w:author="fujiwara" w:date="2021-05-24T17:36:00Z">
        <w:r w:rsidR="00BF7528">
          <w:rPr>
            <w:rFonts w:hint="eastAsia"/>
          </w:rPr>
          <w:t>分からない</w:t>
        </w:r>
      </w:ins>
      <w:ins w:id="74" w:author="fujiwara" w:date="2021-05-24T17:14:00Z">
        <w:r w:rsidR="0090209B">
          <w:rPr>
            <w:rFonts w:hint="eastAsia"/>
          </w:rPr>
          <w:t>なりにも調べる」「調べたことを言語化する」「相談する」といった行動が求められる。</w:t>
        </w:r>
      </w:ins>
    </w:p>
    <w:p w:rsidR="00BC4FAB" w:rsidRDefault="00BC4FAB" w:rsidP="008A0F28">
      <w:pPr>
        <w:rPr>
          <w:ins w:id="75" w:author="fujiwara" w:date="2021-05-24T17:21:00Z"/>
        </w:rPr>
      </w:pPr>
      <w:ins w:id="76" w:author="fujiwara" w:date="2021-05-24T17:14:00Z">
        <w:r>
          <w:rPr>
            <w:rFonts w:hint="eastAsia"/>
          </w:rPr>
          <w:t xml:space="preserve">　</w:t>
        </w:r>
      </w:ins>
      <w:ins w:id="77" w:author="fujiwara" w:date="2021-05-24T17:21:00Z">
        <w:r w:rsidR="00506E93">
          <w:t>2</w:t>
        </w:r>
        <w:r w:rsidR="00506E93">
          <w:rPr>
            <w:rFonts w:hint="eastAsia"/>
          </w:rPr>
          <w:t>つ目のポイントは</w:t>
        </w:r>
      </w:ins>
      <w:ins w:id="78" w:author="fujiwara" w:date="2021-05-24T17:14:00Z">
        <w:r w:rsidR="004D2F7D">
          <w:rPr>
            <w:rFonts w:hint="eastAsia"/>
          </w:rPr>
          <w:t>「自責思考があるか」</w:t>
        </w:r>
      </w:ins>
      <w:ins w:id="79" w:author="fujiwara" w:date="2021-05-24T17:15:00Z">
        <w:r w:rsidR="004D2F7D">
          <w:rPr>
            <w:rFonts w:hint="eastAsia"/>
          </w:rPr>
          <w:t>である。自責思考とは、</w:t>
        </w:r>
      </w:ins>
      <w:ins w:id="80" w:author="fujiwara" w:date="2021-05-24T17:16:00Z">
        <w:r w:rsidR="004D2F7D">
          <w:rPr>
            <w:rFonts w:hint="eastAsia"/>
          </w:rPr>
          <w:t>「</w:t>
        </w:r>
      </w:ins>
      <w:ins w:id="81" w:author="fujiwara" w:date="2021-05-24T17:15:00Z">
        <w:r w:rsidR="004D2F7D" w:rsidRPr="004D2F7D">
          <w:rPr>
            <w:rFonts w:hint="eastAsia"/>
          </w:rPr>
          <w:t>物事がうまく行かない時に「その原因は自分にある」と考える思考</w:t>
        </w:r>
      </w:ins>
      <w:ins w:id="82" w:author="fujiwara" w:date="2021-05-24T17:16:00Z">
        <w:r w:rsidR="004D2F7D">
          <w:rPr>
            <w:rFonts w:hint="eastAsia"/>
          </w:rPr>
          <w:t>」</w:t>
        </w:r>
      </w:ins>
      <w:ins w:id="83" w:author="fujiwara" w:date="2021-05-24T17:15:00Z">
        <w:r w:rsidR="004D2F7D" w:rsidRPr="004D2F7D">
          <w:rPr>
            <w:rFonts w:hint="eastAsia"/>
          </w:rPr>
          <w:t>のこと</w:t>
        </w:r>
      </w:ins>
      <w:ins w:id="84" w:author="fujiwara" w:date="2021-05-24T17:16:00Z">
        <w:r w:rsidR="004D2F7D">
          <w:rPr>
            <w:rFonts w:hint="eastAsia"/>
          </w:rPr>
          <w:t>である。</w:t>
        </w:r>
      </w:ins>
      <w:ins w:id="85" w:author="fujiwara" w:date="2021-05-24T17:17:00Z">
        <w:r w:rsidR="004D2F7D">
          <w:rPr>
            <w:rFonts w:hint="eastAsia"/>
          </w:rPr>
          <w:t>前職</w:t>
        </w:r>
      </w:ins>
      <w:ins w:id="86" w:author="fujiwara" w:date="2021-05-24T17:36:00Z">
        <w:r w:rsidR="00C76BAE">
          <w:rPr>
            <w:rFonts w:hint="eastAsia"/>
          </w:rPr>
          <w:t>の</w:t>
        </w:r>
      </w:ins>
      <w:ins w:id="87" w:author="fujiwara" w:date="2021-05-24T17:17:00Z">
        <w:r w:rsidR="004D2F7D">
          <w:rPr>
            <w:rFonts w:hint="eastAsia"/>
          </w:rPr>
          <w:t>退職理由に「上司からのパワハラ」や「同僚からのいじめ」等の「</w:t>
        </w:r>
      </w:ins>
      <w:ins w:id="88" w:author="fujiwara" w:date="2021-05-24T17:18:00Z">
        <w:r w:rsidR="004D2F7D">
          <w:rPr>
            <w:rFonts w:hint="eastAsia"/>
          </w:rPr>
          <w:t>他責思考」による理由を挙げると、企業</w:t>
        </w:r>
      </w:ins>
      <w:ins w:id="89" w:author="fujiwara" w:date="2021-05-24T17:19:00Z">
        <w:r w:rsidR="004D2F7D">
          <w:rPr>
            <w:rFonts w:hint="eastAsia"/>
          </w:rPr>
          <w:t>側</w:t>
        </w:r>
      </w:ins>
      <w:ins w:id="90" w:author="fujiwara" w:date="2021-05-24T17:37:00Z">
        <w:r w:rsidR="009E7C7C">
          <w:rPr>
            <w:rFonts w:hint="eastAsia"/>
          </w:rPr>
          <w:t>に</w:t>
        </w:r>
      </w:ins>
      <w:ins w:id="91" w:author="fujiwara" w:date="2021-05-24T17:19:00Z">
        <w:r w:rsidR="004D2F7D">
          <w:rPr>
            <w:rFonts w:hint="eastAsia"/>
          </w:rPr>
          <w:t>「他人の責任にする人だ」と、</w:t>
        </w:r>
      </w:ins>
      <w:ins w:id="92" w:author="fujiwara" w:date="2021-05-24T17:18:00Z">
        <w:r w:rsidR="004D2F7D">
          <w:rPr>
            <w:rFonts w:hint="eastAsia"/>
          </w:rPr>
          <w:t>マイナスの</w:t>
        </w:r>
      </w:ins>
      <w:ins w:id="93" w:author="fujiwara" w:date="2021-05-24T17:19:00Z">
        <w:r w:rsidR="004D2F7D">
          <w:rPr>
            <w:rFonts w:hint="eastAsia"/>
          </w:rPr>
          <w:t>印象を抱</w:t>
        </w:r>
      </w:ins>
      <w:ins w:id="94" w:author="fujiwara" w:date="2021-05-24T17:37:00Z">
        <w:r w:rsidR="009E7C7C">
          <w:rPr>
            <w:rFonts w:hint="eastAsia"/>
          </w:rPr>
          <w:t>かれる</w:t>
        </w:r>
      </w:ins>
      <w:ins w:id="95" w:author="fujiwara" w:date="2021-05-24T17:19:00Z">
        <w:r w:rsidR="004D2F7D">
          <w:rPr>
            <w:rFonts w:hint="eastAsia"/>
          </w:rPr>
          <w:t>。</w:t>
        </w:r>
      </w:ins>
    </w:p>
    <w:p w:rsidR="00506E93" w:rsidRDefault="00506E93" w:rsidP="008A0F28">
      <w:pPr>
        <w:rPr>
          <w:ins w:id="96" w:author="fujiwara" w:date="2021-05-24T17:27:00Z"/>
        </w:rPr>
      </w:pPr>
      <w:ins w:id="97" w:author="fujiwara" w:date="2021-05-24T17:21:00Z">
        <w:r>
          <w:rPr>
            <w:rFonts w:hint="eastAsia"/>
          </w:rPr>
          <w:t xml:space="preserve">　</w:t>
        </w:r>
        <w:r>
          <w:t>3</w:t>
        </w:r>
        <w:r>
          <w:rPr>
            <w:rFonts w:hint="eastAsia"/>
          </w:rPr>
          <w:t>つ目のポイントは「人間性が良いか」である</w:t>
        </w:r>
      </w:ins>
      <w:ins w:id="98" w:author="fujiwara" w:date="2021-05-24T17:22:00Z">
        <w:r>
          <w:rPr>
            <w:rFonts w:hint="eastAsia"/>
          </w:rPr>
          <w:t>。</w:t>
        </w:r>
        <w:r w:rsidRPr="00506E93">
          <w:rPr>
            <w:rFonts w:hint="eastAsia"/>
          </w:rPr>
          <w:t>前向きさ、ひたむきさ、謙虚な姿勢、向上心とそれに伴った行動</w:t>
        </w:r>
        <w:r>
          <w:rPr>
            <w:rFonts w:hint="eastAsia"/>
          </w:rPr>
          <w:t>を</w:t>
        </w:r>
      </w:ins>
      <w:ins w:id="99" w:author="fujiwara" w:date="2021-05-24T17:23:00Z">
        <w:r>
          <w:rPr>
            <w:rFonts w:hint="eastAsia"/>
          </w:rPr>
          <w:t>備え</w:t>
        </w:r>
      </w:ins>
      <w:ins w:id="100" w:author="fujiwara" w:date="2021-05-24T17:24:00Z">
        <w:r>
          <w:rPr>
            <w:rFonts w:hint="eastAsia"/>
          </w:rPr>
          <w:t>ることは、早期退職しないことを判断する上で重要な</w:t>
        </w:r>
      </w:ins>
      <w:ins w:id="101" w:author="fujiwara" w:date="2021-05-24T17:37:00Z">
        <w:r w:rsidR="005F608D">
          <w:rPr>
            <w:rFonts w:hint="eastAsia"/>
          </w:rPr>
          <w:t>ポイント</w:t>
        </w:r>
      </w:ins>
      <w:ins w:id="102" w:author="fujiwara" w:date="2021-05-24T17:24:00Z">
        <w:r>
          <w:rPr>
            <w:rFonts w:hint="eastAsia"/>
          </w:rPr>
          <w:t>である。</w:t>
        </w:r>
      </w:ins>
      <w:ins w:id="103" w:author="fujiwara" w:date="2021-05-24T17:25:00Z">
        <w:r w:rsidR="00535606">
          <w:rPr>
            <w:rFonts w:hint="eastAsia"/>
          </w:rPr>
          <w:t>仕事</w:t>
        </w:r>
      </w:ins>
      <w:ins w:id="104" w:author="fujiwara" w:date="2021-05-24T17:26:00Z">
        <w:r w:rsidR="00535606">
          <w:rPr>
            <w:rFonts w:hint="eastAsia"/>
          </w:rPr>
          <w:t>で上手くいかないことを</w:t>
        </w:r>
      </w:ins>
      <w:ins w:id="105" w:author="fujiwara" w:date="2021-05-24T17:25:00Z">
        <w:r w:rsidR="00535606">
          <w:rPr>
            <w:rFonts w:hint="eastAsia"/>
          </w:rPr>
          <w:t>他人</w:t>
        </w:r>
      </w:ins>
      <w:ins w:id="106" w:author="fujiwara" w:date="2021-05-24T17:26:00Z">
        <w:r w:rsidR="00535606">
          <w:rPr>
            <w:rFonts w:hint="eastAsia"/>
          </w:rPr>
          <w:t>のせいにする等、</w:t>
        </w:r>
      </w:ins>
      <w:ins w:id="107" w:author="fujiwara" w:date="2021-05-24T17:25:00Z">
        <w:r w:rsidR="00535606">
          <w:rPr>
            <w:rFonts w:hint="eastAsia"/>
          </w:rPr>
          <w:t>ネガティブな</w:t>
        </w:r>
      </w:ins>
      <w:ins w:id="108" w:author="fujiwara" w:date="2021-05-24T17:26:00Z">
        <w:r w:rsidR="00535606">
          <w:rPr>
            <w:rFonts w:hint="eastAsia"/>
          </w:rPr>
          <w:t>思考・行動は退職</w:t>
        </w:r>
      </w:ins>
      <w:ins w:id="109" w:author="fujiwara" w:date="2021-05-24T17:38:00Z">
        <w:r w:rsidR="0054606E">
          <w:rPr>
            <w:rFonts w:hint="eastAsia"/>
          </w:rPr>
          <w:t>直前の社員</w:t>
        </w:r>
      </w:ins>
      <w:ins w:id="110" w:author="fujiwara" w:date="2021-05-24T17:27:00Z">
        <w:r w:rsidR="00535606">
          <w:rPr>
            <w:rFonts w:hint="eastAsia"/>
          </w:rPr>
          <w:t>の特徴であり、そのような人材は早期退職のリスクがあるため、</w:t>
        </w:r>
      </w:ins>
      <w:ins w:id="111" w:author="fujiwara" w:date="2021-05-24T17:22:00Z">
        <w:r>
          <w:rPr>
            <w:rFonts w:hint="eastAsia"/>
          </w:rPr>
          <w:t>企業側は</w:t>
        </w:r>
      </w:ins>
      <w:ins w:id="112" w:author="fujiwara" w:date="2021-05-24T17:27:00Z">
        <w:r w:rsidR="00535606">
          <w:rPr>
            <w:rFonts w:hint="eastAsia"/>
          </w:rPr>
          <w:t>採用したい</w:t>
        </w:r>
      </w:ins>
      <w:ins w:id="113" w:author="fujiwara" w:date="2021-05-24T17:23:00Z">
        <w:r>
          <w:rPr>
            <w:rFonts w:hint="eastAsia"/>
          </w:rPr>
          <w:t>と考え</w:t>
        </w:r>
      </w:ins>
      <w:ins w:id="114" w:author="fujiwara" w:date="2021-05-24T17:27:00Z">
        <w:r w:rsidR="00535606">
          <w:rPr>
            <w:rFonts w:hint="eastAsia"/>
          </w:rPr>
          <w:t>ない</w:t>
        </w:r>
      </w:ins>
      <w:ins w:id="115" w:author="fujiwara" w:date="2021-05-24T17:22:00Z">
        <w:r>
          <w:rPr>
            <w:rFonts w:hint="eastAsia"/>
          </w:rPr>
          <w:t>。</w:t>
        </w:r>
      </w:ins>
    </w:p>
    <w:p w:rsidR="008A0F28" w:rsidRDefault="0065427E" w:rsidP="008A0F28">
      <w:ins w:id="116" w:author="fujiwara" w:date="2021-05-24T17:27:00Z">
        <w:r>
          <w:rPr>
            <w:rFonts w:hint="eastAsia"/>
          </w:rPr>
          <w:t xml:space="preserve">　4</w:t>
        </w:r>
      </w:ins>
      <w:ins w:id="117" w:author="fujiwara" w:date="2021-05-24T17:28:00Z">
        <w:r>
          <w:rPr>
            <w:rFonts w:hint="eastAsia"/>
          </w:rPr>
          <w:t>つ目のポイントは、「</w:t>
        </w:r>
        <w:r w:rsidRPr="0065427E">
          <w:rPr>
            <w:rFonts w:hint="eastAsia"/>
          </w:rPr>
          <w:t>明確な未来像（</w:t>
        </w:r>
        <w:r w:rsidRPr="0065427E">
          <w:t>Will：明確な目標）があるか</w:t>
        </w:r>
        <w:r>
          <w:rPr>
            <w:rFonts w:hint="eastAsia"/>
          </w:rPr>
          <w:t>」である。上記で述べた</w:t>
        </w:r>
      </w:ins>
      <w:r w:rsidR="008A0F28">
        <w:rPr>
          <w:rFonts w:hint="eastAsia"/>
        </w:rPr>
        <w:t>働く上で発生する</w:t>
      </w:r>
      <w:del w:id="118" w:author="fujiwara" w:date="2021-05-24T17:38:00Z">
        <w:r w:rsidR="008A0F28" w:rsidDel="004E3013">
          <w:rPr>
            <w:rFonts w:hint="eastAsia"/>
          </w:rPr>
          <w:delText>「</w:delText>
        </w:r>
      </w:del>
      <w:r w:rsidR="008A0F28">
        <w:rPr>
          <w:rFonts w:hint="eastAsia"/>
        </w:rPr>
        <w:t>ネガティブな</w:t>
      </w:r>
      <w:ins w:id="119" w:author="fujiwara" w:date="2021-05-24T17:29:00Z">
        <w:r>
          <w:rPr>
            <w:rFonts w:hint="eastAsia"/>
          </w:rPr>
          <w:t>思考・行動</w:t>
        </w:r>
      </w:ins>
      <w:del w:id="120" w:author="fujiwara" w:date="2021-05-24T17:29:00Z">
        <w:r w:rsidR="008A0F28" w:rsidDel="0065427E">
          <w:rPr>
            <w:rFonts w:hint="eastAsia"/>
          </w:rPr>
          <w:delText>感情</w:delText>
        </w:r>
      </w:del>
      <w:del w:id="121" w:author="fujiwara" w:date="2021-05-24T17:38:00Z">
        <w:r w:rsidR="008A0F28" w:rsidDel="004E3013">
          <w:rPr>
            <w:rFonts w:hint="eastAsia"/>
          </w:rPr>
          <w:delText>」</w:delText>
        </w:r>
      </w:del>
      <w:ins w:id="122" w:author="fujiwara" w:date="2021-05-24T17:29:00Z">
        <w:r>
          <w:rPr>
            <w:rFonts w:hint="eastAsia"/>
          </w:rPr>
          <w:t>は</w:t>
        </w:r>
      </w:ins>
      <w:del w:id="123" w:author="fujiwara" w:date="2021-05-24T17:29:00Z">
        <w:r w:rsidR="008A0F28" w:rsidDel="0065427E">
          <w:rPr>
            <w:rFonts w:hint="eastAsia"/>
          </w:rPr>
          <w:delText>を上回る</w:delText>
        </w:r>
      </w:del>
      <w:r w:rsidR="008A0F28">
        <w:rPr>
          <w:rFonts w:hint="eastAsia"/>
        </w:rPr>
        <w:t>「ポジティブな感情」を持つこと</w:t>
      </w:r>
      <w:ins w:id="124" w:author="fujiwara" w:date="2021-05-24T17:29:00Z">
        <w:r>
          <w:rPr>
            <w:rFonts w:hint="eastAsia"/>
          </w:rPr>
          <w:t>で乗り越え</w:t>
        </w:r>
        <w:r>
          <w:rPr>
            <w:rFonts w:hint="eastAsia"/>
          </w:rPr>
          <w:lastRenderedPageBreak/>
          <w:t>ること</w:t>
        </w:r>
      </w:ins>
      <w:r w:rsidR="008A0F28">
        <w:rPr>
          <w:rFonts w:hint="eastAsia"/>
        </w:rPr>
        <w:t>ができる</w:t>
      </w:r>
      <w:del w:id="125" w:author="fujiwara" w:date="2021-05-24T17:29:00Z">
        <w:r w:rsidR="008A0F28" w:rsidDel="0065427E">
          <w:rPr>
            <w:rFonts w:hint="eastAsia"/>
          </w:rPr>
          <w:delText>人材である</w:delText>
        </w:r>
      </w:del>
      <w:r w:rsidR="008A0F28">
        <w:rPr>
          <w:rFonts w:hint="eastAsia"/>
        </w:rPr>
        <w:t>。</w:t>
      </w:r>
      <w:del w:id="126" w:author="fujiwara" w:date="2021-05-24T17:29:00Z">
        <w:r w:rsidR="008A0F28" w:rsidDel="0065427E">
          <w:rPr>
            <w:rFonts w:hint="eastAsia"/>
          </w:rPr>
          <w:delText>そして</w:delText>
        </w:r>
      </w:del>
      <w:r w:rsidR="008A0F28">
        <w:rPr>
          <w:rFonts w:hint="eastAsia"/>
        </w:rPr>
        <w:t>「ポジティブな感情」とは、将来どういう自分になりたいかという明確な未来像（目標）に起因して醸成され、「明確な未来像を実現するために辛いことでも乗り越えることができる」という意識を生み出すこと</w:t>
      </w:r>
      <w:ins w:id="127" w:author="fujiwara" w:date="2021-05-24T17:29:00Z">
        <w:r>
          <w:rPr>
            <w:rFonts w:hint="eastAsia"/>
          </w:rPr>
          <w:t>に繋がり、早期</w:t>
        </w:r>
      </w:ins>
      <w:ins w:id="128" w:author="fujiwara" w:date="2021-05-24T17:30:00Z">
        <w:r>
          <w:rPr>
            <w:rFonts w:hint="eastAsia"/>
          </w:rPr>
          <w:t>退職</w:t>
        </w:r>
      </w:ins>
      <w:ins w:id="129" w:author="fujiwara" w:date="2021-05-24T17:39:00Z">
        <w:r w:rsidR="004E3013">
          <w:rPr>
            <w:rFonts w:hint="eastAsia"/>
          </w:rPr>
          <w:t>されず</w:t>
        </w:r>
      </w:ins>
      <w:ins w:id="130" w:author="fujiwara" w:date="2021-05-24T17:30:00Z">
        <w:r>
          <w:rPr>
            <w:rFonts w:hint="eastAsia"/>
          </w:rPr>
          <w:t>企業に利益をもたらすことに</w:t>
        </w:r>
      </w:ins>
      <w:del w:id="131" w:author="fujiwara" w:date="2021-05-24T17:30:00Z">
        <w:r w:rsidR="008A0F28" w:rsidDel="0065427E">
          <w:rPr>
            <w:rFonts w:hint="eastAsia"/>
          </w:rPr>
          <w:delText>ができる</w:delText>
        </w:r>
      </w:del>
      <w:ins w:id="132" w:author="fujiwara" w:date="2021-05-24T17:30:00Z">
        <w:r>
          <w:rPr>
            <w:rFonts w:hint="eastAsia"/>
          </w:rPr>
          <w:t>繋がる</w:t>
        </w:r>
      </w:ins>
      <w:r w:rsidR="008A0F28">
        <w:rPr>
          <w:rFonts w:hint="eastAsia"/>
        </w:rPr>
        <w:t>。</w:t>
      </w:r>
    </w:p>
    <w:p w:rsidR="008A0F28" w:rsidRDefault="008A0F28" w:rsidP="00CC0065">
      <w:r>
        <w:rPr>
          <w:rFonts w:hint="eastAsia"/>
        </w:rPr>
        <w:t xml:space="preserve">　</w:t>
      </w:r>
      <w:del w:id="133" w:author="fujiwara" w:date="2021-05-24T17:30:00Z">
        <w:r w:rsidDel="00CC0065">
          <w:rPr>
            <w:rFonts w:hint="eastAsia"/>
          </w:rPr>
          <w:delText>つまり未経験採用を行う企業は、採用に際して</w:delText>
        </w:r>
      </w:del>
      <w:ins w:id="134" w:author="fujiwara" w:date="2021-05-24T17:30:00Z">
        <w:r w:rsidR="00CC0065">
          <w:rPr>
            <w:rFonts w:hint="eastAsia"/>
          </w:rPr>
          <w:t>以上から</w:t>
        </w:r>
      </w:ins>
      <w:r>
        <w:rPr>
          <w:rFonts w:hint="eastAsia"/>
        </w:rPr>
        <w:t>、</w:t>
      </w:r>
      <w:ins w:id="135" w:author="fujiwara" w:date="2021-05-24T17:39:00Z">
        <w:r w:rsidR="00336432">
          <w:rPr>
            <w:rFonts w:hint="eastAsia"/>
          </w:rPr>
          <w:t>①</w:t>
        </w:r>
      </w:ins>
      <w:del w:id="136" w:author="fujiwara" w:date="2021-05-24T17:39:00Z">
        <w:r w:rsidDel="00336432">
          <w:rPr>
            <w:rFonts w:hint="eastAsia"/>
          </w:rPr>
          <w:delText>①</w:delText>
        </w:r>
      </w:del>
      <w:ins w:id="137" w:author="fujiwara" w:date="2021-05-24T17:30:00Z">
        <w:r w:rsidR="00CC0065">
          <w:t>自走力があるか</w:t>
        </w:r>
        <w:r w:rsidR="00CC0065">
          <w:rPr>
            <w:rFonts w:hint="eastAsia"/>
          </w:rPr>
          <w:t>、②</w:t>
        </w:r>
        <w:r w:rsidR="00CC0065">
          <w:t>自責思考があるか</w:t>
        </w:r>
        <w:r w:rsidR="00CC0065">
          <w:rPr>
            <w:rFonts w:hint="eastAsia"/>
          </w:rPr>
          <w:t>、③</w:t>
        </w:r>
        <w:r w:rsidR="00CC0065">
          <w:t>人間性が良いか</w:t>
        </w:r>
      </w:ins>
      <w:ins w:id="138" w:author="fujiwara" w:date="2021-05-24T17:31:00Z">
        <w:r w:rsidR="00CC0065">
          <w:rPr>
            <w:rFonts w:hint="eastAsia"/>
          </w:rPr>
          <w:t>、</w:t>
        </w:r>
      </w:ins>
      <w:ins w:id="139" w:author="fujiwara" w:date="2021-05-24T17:30:00Z">
        <w:r w:rsidR="00CC0065">
          <w:rPr>
            <w:rFonts w:hint="eastAsia"/>
          </w:rPr>
          <w:t>④</w:t>
        </w:r>
        <w:r w:rsidR="00CC0065">
          <w:t>明確な未来像（Will：明確な目標）があるか</w:t>
        </w:r>
      </w:ins>
      <w:del w:id="140" w:author="fujiwara" w:date="2021-05-24T17:31:00Z">
        <w:r w:rsidDel="00CC0065">
          <w:rPr>
            <w:rFonts w:hint="eastAsia"/>
          </w:rPr>
          <w:delText>どういったネガティブな感情があるか、②どういったポジティブな感情があるか、③ポジティブな感情がネガティブな感情を上回っているか、④明確な未来像があるか、</w:delText>
        </w:r>
      </w:del>
      <w:r>
        <w:rPr>
          <w:rFonts w:hint="eastAsia"/>
        </w:rPr>
        <w:t>の４点を基準に</w:t>
      </w:r>
      <w:ins w:id="141" w:author="fujiwara" w:date="2021-05-24T17:39:00Z">
        <w:r w:rsidR="00336432">
          <w:rPr>
            <w:rFonts w:hint="eastAsia"/>
          </w:rPr>
          <w:t>、</w:t>
        </w:r>
      </w:ins>
      <w:del w:id="142" w:author="fujiwara" w:date="2021-05-24T17:39:00Z">
        <w:r w:rsidDel="00336432">
          <w:rPr>
            <w:rFonts w:hint="eastAsia"/>
          </w:rPr>
          <w:delText>採用を判断し、</w:delText>
        </w:r>
      </w:del>
      <w:r>
        <w:rPr>
          <w:rFonts w:hint="eastAsia"/>
        </w:rPr>
        <w:t>「早期退職しない」</w:t>
      </w:r>
      <w:ins w:id="143" w:author="fujiwara" w:date="2021-05-24T17:31:00Z">
        <w:r w:rsidR="00CC0065" w:rsidRPr="00CC0065">
          <w:t>「会社に利益を生み出してくれる」</w:t>
        </w:r>
      </w:ins>
      <w:del w:id="144" w:author="fujiwara" w:date="2021-05-24T17:31:00Z">
        <w:r w:rsidDel="00CC0065">
          <w:rPr>
            <w:rFonts w:hint="eastAsia"/>
          </w:rPr>
          <w:delText>「長期勤務できる」</w:delText>
        </w:r>
      </w:del>
      <w:r>
        <w:rPr>
          <w:rFonts w:hint="eastAsia"/>
        </w:rPr>
        <w:t>未経験者を</w:t>
      </w:r>
      <w:ins w:id="145" w:author="fujiwara" w:date="2021-05-24T17:32:00Z">
        <w:r w:rsidR="00C641C6">
          <w:rPr>
            <w:rFonts w:hint="eastAsia"/>
          </w:rPr>
          <w:t>企業側は</w:t>
        </w:r>
      </w:ins>
      <w:del w:id="146" w:author="fujiwara" w:date="2021-05-24T17:39:00Z">
        <w:r w:rsidDel="00336432">
          <w:rPr>
            <w:rFonts w:hint="eastAsia"/>
          </w:rPr>
          <w:delText>採用しようと</w:delText>
        </w:r>
      </w:del>
      <w:del w:id="147" w:author="fujiwara" w:date="2021-05-24T17:32:00Z">
        <w:r w:rsidDel="00AF35A1">
          <w:rPr>
            <w:rFonts w:hint="eastAsia"/>
          </w:rPr>
          <w:delText>している</w:delText>
        </w:r>
      </w:del>
      <w:ins w:id="148" w:author="fujiwara" w:date="2021-05-24T17:39:00Z">
        <w:r w:rsidR="00336432">
          <w:rPr>
            <w:rFonts w:hint="eastAsia"/>
          </w:rPr>
          <w:t>判断している</w:t>
        </w:r>
      </w:ins>
      <w:r>
        <w:rPr>
          <w:rFonts w:hint="eastAsia"/>
        </w:rPr>
        <w:t>。</w:t>
      </w:r>
    </w:p>
    <w:p w:rsidR="008A0F28" w:rsidRDefault="008A0F28" w:rsidP="008A0F28"/>
    <w:p w:rsidR="008A0F28" w:rsidRDefault="008A0F28" w:rsidP="008A0F28">
      <w:r>
        <w:rPr>
          <w:rFonts w:hint="eastAsia"/>
        </w:rPr>
        <w:t>（参考資料）</w:t>
      </w:r>
    </w:p>
    <w:p w:rsidR="008A0F28" w:rsidRDefault="008A0F28" w:rsidP="008A0F28">
      <w:pPr>
        <w:rPr>
          <w:ins w:id="149" w:author="fujiwara" w:date="2021-05-24T17:20:00Z"/>
        </w:rPr>
      </w:pPr>
      <w:r>
        <w:rPr>
          <w:rFonts w:hint="eastAsia"/>
        </w:rPr>
        <w:t>・「キャリアサポートガイダンス」動画</w:t>
      </w:r>
    </w:p>
    <w:p w:rsidR="005624B0" w:rsidRDefault="005624B0" w:rsidP="008A0F28">
      <w:pPr>
        <w:rPr>
          <w:ins w:id="150" w:author="fujiwara" w:date="2021-05-24T17:20:00Z"/>
        </w:rPr>
      </w:pPr>
      <w:ins w:id="151" w:author="fujiwara" w:date="2021-05-24T17:20:00Z">
        <w:r>
          <w:rPr>
            <w:rFonts w:hint="eastAsia"/>
          </w:rPr>
          <w:t>・面接で「転職のきっかけ」を聞かれた時の答え方。「自責思考」が</w:t>
        </w:r>
      </w:ins>
      <w:ins w:id="152" w:author="fujiwara" w:date="2021-05-24T17:21:00Z">
        <w:r>
          <w:rPr>
            <w:rFonts w:hint="eastAsia"/>
          </w:rPr>
          <w:t>大切</w:t>
        </w:r>
      </w:ins>
    </w:p>
    <w:p w:rsidR="005624B0" w:rsidRDefault="005624B0" w:rsidP="008A0F28">
      <w:pPr>
        <w:rPr>
          <w:rFonts w:hint="eastAsia"/>
        </w:rPr>
      </w:pPr>
      <w:ins w:id="153" w:author="fujiwara" w:date="2021-05-24T17:20:00Z">
        <w:r w:rsidRPr="005624B0">
          <w:t>https://tech-camp.in/note/careerchange/77338/#i</w:t>
        </w:r>
      </w:ins>
    </w:p>
    <w:p w:rsidR="008A0F28" w:rsidRDefault="008A0F28" w:rsidP="008A0F28"/>
    <w:p w:rsidR="008A0F28" w:rsidRDefault="008A0F28" w:rsidP="008A0F28"/>
    <w:p w:rsidR="004F6D40" w:rsidRDefault="004F6D40">
      <w:pPr>
        <w:widowControl/>
        <w:jc w:val="left"/>
      </w:pPr>
      <w:r>
        <w:br w:type="page"/>
      </w:r>
    </w:p>
    <w:p w:rsidR="008A0F28" w:rsidRDefault="008A0F28" w:rsidP="008A0F28">
      <w:r>
        <w:rPr>
          <w:rFonts w:hint="eastAsia"/>
        </w:rPr>
        <w:lastRenderedPageBreak/>
        <w:t>事業会社、受託会社、及び</w:t>
      </w:r>
      <w:r>
        <w:t>SESそれぞれについて、エンジニアとして入社した場合のメリット、デメリットを説明してください</w:t>
      </w:r>
    </w:p>
    <w:p w:rsidR="008A0F28" w:rsidRDefault="008A0F28" w:rsidP="008A0F28"/>
    <w:p w:rsidR="00925CBC" w:rsidRDefault="00925CBC" w:rsidP="008A0F28">
      <w:pPr>
        <w:rPr>
          <w:rFonts w:hint="eastAsia"/>
        </w:rPr>
      </w:pPr>
      <w:r>
        <w:rPr>
          <w:rFonts w:hint="eastAsia"/>
        </w:rPr>
        <w:t>＜解答＞</w:t>
      </w:r>
    </w:p>
    <w:p w:rsidR="008A0F28" w:rsidRDefault="008A0F28" w:rsidP="008A0F28">
      <w:r>
        <w:rPr>
          <w:rFonts w:hint="eastAsia"/>
        </w:rPr>
        <w:t xml:space="preserve">　まず、事業会社、受託会社、及び</w:t>
      </w:r>
      <w:r>
        <w:t>SESそれぞれのメリット・デメリットを述べる前提知識として、事業会社、受託会社、SES</w:t>
      </w:r>
      <w:del w:id="154" w:author="fujiwara" w:date="2021-05-24T19:15:00Z">
        <w:r w:rsidDel="000A0EE4">
          <w:delText>のそれぞれ</w:delText>
        </w:r>
      </w:del>
      <w:r>
        <w:t>の概要を以下に示す。</w:t>
      </w:r>
    </w:p>
    <w:p w:rsidR="008A0F28" w:rsidRDefault="008A0F28" w:rsidP="008A0F28"/>
    <w:p w:rsidR="008A0F28" w:rsidRDefault="008A0F28" w:rsidP="008A0F28"/>
    <w:p w:rsidR="008A0F28" w:rsidRDefault="008A0F28" w:rsidP="008A0F28">
      <w:r>
        <w:rPr>
          <w:rFonts w:hint="eastAsia"/>
        </w:rPr>
        <w:t>・事業会社</w:t>
      </w:r>
    </w:p>
    <w:p w:rsidR="008A0F28" w:rsidRDefault="008A0F28" w:rsidP="008A0F28">
      <w:r>
        <w:rPr>
          <w:rFonts w:hint="eastAsia"/>
        </w:rPr>
        <w:t xml:space="preserve">　他企業の依頼を受託し</w:t>
      </w:r>
      <w:r>
        <w:t>Web制作物を納品することで収益を得ている受託会社とは異なり、「自社でWebサービス、Webメディアを運営し収益を得ている会社」を意味する。</w:t>
      </w:r>
    </w:p>
    <w:p w:rsidR="008A0F28" w:rsidRDefault="008A0F28" w:rsidP="008A0F28"/>
    <w:p w:rsidR="008A0F28" w:rsidRDefault="008A0F28" w:rsidP="008A0F28">
      <w:r>
        <w:rPr>
          <w:rFonts w:hint="eastAsia"/>
        </w:rPr>
        <w:t>・受託会社</w:t>
      </w:r>
    </w:p>
    <w:p w:rsidR="008A0F28" w:rsidRDefault="008A0F28" w:rsidP="008A0F28">
      <w:r>
        <w:rPr>
          <w:rFonts w:hint="eastAsia"/>
        </w:rPr>
        <w:t xml:space="preserve">　顧客が利用・販売する製品の開発を請け負う企業を意味する。特に、顧客企業が業務の遂行に利用する情報システムや業務用ソフトウェアなどの開発を受注する。</w:t>
      </w:r>
    </w:p>
    <w:p w:rsidR="008A0F28" w:rsidRDefault="008A0F28" w:rsidP="008A0F28"/>
    <w:p w:rsidR="008A0F28" w:rsidRDefault="008A0F28" w:rsidP="008A0F28">
      <w:r>
        <w:rPr>
          <w:rFonts w:hint="eastAsia"/>
        </w:rPr>
        <w:t>・</w:t>
      </w:r>
      <w:r>
        <w:t>SES（System Engineering Service）</w:t>
      </w:r>
    </w:p>
    <w:p w:rsidR="008A0F28" w:rsidRDefault="008A0F28" w:rsidP="008A0F28">
      <w:r>
        <w:rPr>
          <w:rFonts w:hint="eastAsia"/>
        </w:rPr>
        <w:t xml:space="preserve">　システムやソフトウェアの開発・運用などで行われる委託契約の一種で、特定の業務への技術者の労働の提供を行う契約を意味する。提供元企業の従業員が客先に常駐して技術的なサービスを提供する。</w:t>
      </w:r>
    </w:p>
    <w:p w:rsidR="008A0F28" w:rsidRDefault="008A0F28" w:rsidP="008A0F28"/>
    <w:p w:rsidR="008A0F28" w:rsidRDefault="008A0F28" w:rsidP="008A0F28"/>
    <w:p w:rsidR="008A0F28" w:rsidRDefault="008A0F28" w:rsidP="008A0F28">
      <w:r>
        <w:rPr>
          <w:rFonts w:hint="eastAsia"/>
        </w:rPr>
        <w:t xml:space="preserve">　次に、自身の</w:t>
      </w:r>
      <w:r>
        <w:t>ITエンジニアとしての成長方針について述べる。私は今回、DMM WEBCAMPを通じて、前職からすると「異業種かつ異職種」への転職を進めようとしている。一般的にどの業種・職種においても、「異業種かつ異職種」への転職は難しいとされている。さらに、IT業界はその専門性および早期退職のリスクから、未経験で就職することは難しいとされている（応募可能な求人割合は8%）。</w:t>
      </w:r>
    </w:p>
    <w:p w:rsidR="008A0F28" w:rsidRDefault="008A0F28" w:rsidP="008A0F28">
      <w:r>
        <w:rPr>
          <w:rFonts w:hint="eastAsia"/>
        </w:rPr>
        <w:t xml:space="preserve">　一方で、一部企業の未経験者採用への方針転換を受け、未経験者でも「長期勤務」を前提として、</w:t>
      </w:r>
      <w:r>
        <w:t>IT業界への就職の間口が広がってきている。そのような中、今後自身が</w:t>
      </w:r>
      <w:del w:id="155" w:author="fujiwara" w:date="2021-05-24T19:18:00Z">
        <w:r w:rsidDel="00C8636B">
          <w:delText>ITエンジニア</w:delText>
        </w:r>
      </w:del>
      <w:ins w:id="156" w:author="fujiwara" w:date="2021-05-24T19:18:00Z">
        <w:r w:rsidR="00C8636B">
          <w:t>エンジニア</w:t>
        </w:r>
      </w:ins>
      <w:r>
        <w:t>として働き、成長していく方法としては、「未経験者採用をしている会社で2</w:t>
      </w:r>
      <w:r>
        <w:rPr>
          <w:rFonts w:hint="eastAsia"/>
        </w:rPr>
        <w:t>〜</w:t>
      </w:r>
      <w:r>
        <w:t>3年以上働き、スキルを身につけた上で、スキルアップやキャリアアップが可能な会社に転職する」ことが考えられる。</w:t>
      </w:r>
    </w:p>
    <w:p w:rsidR="008A0F28" w:rsidRDefault="008A0F28" w:rsidP="008A0F28">
      <w:r>
        <w:rPr>
          <w:rFonts w:hint="eastAsia"/>
        </w:rPr>
        <w:t xml:space="preserve">　以上をふまえ、エンジニアとして入社した場合のメリット・デメリットについて、分類別に以下に示す。</w:t>
      </w:r>
    </w:p>
    <w:p w:rsidR="008A0F28" w:rsidRDefault="008A0F28" w:rsidP="008A0F28"/>
    <w:p w:rsidR="008A0F28" w:rsidRDefault="008A0F28" w:rsidP="008A0F28">
      <w:r>
        <w:rPr>
          <w:rFonts w:hint="eastAsia"/>
        </w:rPr>
        <w:t>・事業会社</w:t>
      </w:r>
    </w:p>
    <w:p w:rsidR="008A0F28" w:rsidRDefault="008A0F28" w:rsidP="008A0F28">
      <w:r>
        <w:rPr>
          <w:rFonts w:hint="eastAsia"/>
        </w:rPr>
        <w:lastRenderedPageBreak/>
        <w:t>＜メリット＞</w:t>
      </w:r>
    </w:p>
    <w:p w:rsidR="008A0F28" w:rsidRDefault="008A0F28" w:rsidP="008A0F28">
      <w:pPr>
        <w:rPr>
          <w:rFonts w:hint="eastAsia"/>
        </w:rPr>
      </w:pPr>
      <w:r>
        <w:t>- 自社サービスを開発することから、企画に踏み込む（意見を反映する）ことができる。そのため、自身の思いを開発に乗せる機会に恵まれる可能性があり、次の転職時に自身の企画力</w:t>
      </w:r>
      <w:ins w:id="157" w:author="fujiwara" w:date="2021-05-24T17:53:00Z">
        <w:r w:rsidR="00411357">
          <w:rPr>
            <w:rFonts w:hint="eastAsia"/>
          </w:rPr>
          <w:t>や発想力</w:t>
        </w:r>
      </w:ins>
      <w:r>
        <w:rPr>
          <w:rFonts w:hint="eastAsia"/>
        </w:rPr>
        <w:t>を</w:t>
      </w:r>
      <w:r>
        <w:t>アピールでき</w:t>
      </w:r>
      <w:ins w:id="158" w:author="fujiwara" w:date="2021-05-24T19:19:00Z">
        <w:r w:rsidR="00C8636B">
          <w:rPr>
            <w:rFonts w:hint="eastAsia"/>
          </w:rPr>
          <w:t>る企業へ転職できる</w:t>
        </w:r>
      </w:ins>
      <w:del w:id="159" w:author="fujiwara" w:date="2021-05-24T19:18:00Z">
        <w:r w:rsidDel="00C8636B">
          <w:rPr>
            <w:rFonts w:hint="eastAsia"/>
          </w:rPr>
          <w:delText>る</w:delText>
        </w:r>
      </w:del>
      <w:r>
        <w:t>可能性がある。</w:t>
      </w:r>
    </w:p>
    <w:p w:rsidR="008A0F28" w:rsidRDefault="008A0F28" w:rsidP="008A0F28">
      <w:r>
        <w:t xml:space="preserve">- </w:t>
      </w:r>
      <w:ins w:id="160" w:author="fujiwara" w:date="2021-05-24T17:43:00Z">
        <w:r w:rsidR="00586101">
          <w:rPr>
            <w:rFonts w:hint="eastAsia"/>
          </w:rPr>
          <w:t>受託会社に比べると納期に追われることが少なく、</w:t>
        </w:r>
      </w:ins>
      <w:ins w:id="161" w:author="fujiwara" w:date="2021-05-24T17:44:00Z">
        <w:r w:rsidR="00586101">
          <w:rPr>
            <w:rFonts w:hint="eastAsia"/>
          </w:rPr>
          <w:t>ある程度の開発の遅れが許容される可能性がある。</w:t>
        </w:r>
      </w:ins>
      <w:ins w:id="162" w:author="fujiwara" w:date="2021-05-24T17:45:00Z">
        <w:r w:rsidR="00586101">
          <w:rPr>
            <w:rFonts w:hint="eastAsia"/>
          </w:rPr>
          <w:t>そのため、システムへの導入に要する時間</w:t>
        </w:r>
      </w:ins>
      <w:ins w:id="163" w:author="fujiwara" w:date="2021-05-24T17:46:00Z">
        <w:r w:rsidR="00586101">
          <w:rPr>
            <w:rFonts w:hint="eastAsia"/>
          </w:rPr>
          <w:t>が見積もりづらい</w:t>
        </w:r>
      </w:ins>
      <w:ins w:id="164" w:author="fujiwara" w:date="2021-05-24T17:43:00Z">
        <w:r w:rsidR="00586101">
          <w:rPr>
            <w:rFonts w:hint="eastAsia"/>
          </w:rPr>
          <w:t>新技術</w:t>
        </w:r>
      </w:ins>
      <w:ins w:id="165" w:author="fujiwara" w:date="2021-05-24T17:45:00Z">
        <w:r w:rsidR="00586101">
          <w:rPr>
            <w:rFonts w:hint="eastAsia"/>
          </w:rPr>
          <w:t>に挑戦しやす</w:t>
        </w:r>
      </w:ins>
      <w:ins w:id="166" w:author="fujiwara" w:date="2021-05-24T17:46:00Z">
        <w:r w:rsidR="00586101">
          <w:rPr>
            <w:rFonts w:hint="eastAsia"/>
          </w:rPr>
          <w:t>くなり、スキル</w:t>
        </w:r>
      </w:ins>
      <w:ins w:id="167" w:author="fujiwara" w:date="2021-05-24T17:47:00Z">
        <w:r w:rsidR="00C277BB">
          <w:rPr>
            <w:rFonts w:hint="eastAsia"/>
          </w:rPr>
          <w:t>の</w:t>
        </w:r>
      </w:ins>
      <w:ins w:id="168" w:author="fujiwara" w:date="2021-05-24T17:46:00Z">
        <w:r w:rsidR="00C277BB">
          <w:rPr>
            <w:rFonts w:hint="eastAsia"/>
          </w:rPr>
          <w:t>向上</w:t>
        </w:r>
      </w:ins>
      <w:ins w:id="169" w:author="fujiwara" w:date="2021-05-24T17:47:00Z">
        <w:r w:rsidR="00C277BB">
          <w:rPr>
            <w:rFonts w:hint="eastAsia"/>
          </w:rPr>
          <w:t>に繋がる可能性</w:t>
        </w:r>
      </w:ins>
      <w:ins w:id="170" w:author="fujiwara" w:date="2021-05-24T17:46:00Z">
        <w:r w:rsidR="0013658D">
          <w:rPr>
            <w:rFonts w:hint="eastAsia"/>
          </w:rPr>
          <w:t>がある</w:t>
        </w:r>
      </w:ins>
      <w:ins w:id="171" w:author="fujiwara" w:date="2021-05-24T17:45:00Z">
        <w:r w:rsidR="00586101">
          <w:rPr>
            <w:rFonts w:hint="eastAsia"/>
          </w:rPr>
          <w:t>。</w:t>
        </w:r>
      </w:ins>
      <w:del w:id="172" w:author="fujiwara" w:date="2021-05-24T17:45:00Z">
        <w:r w:rsidDel="00586101">
          <w:rPr>
            <w:rFonts w:hint="eastAsia"/>
          </w:rPr>
          <w:delText>発</w:delText>
        </w:r>
        <w:r w:rsidDel="00586101">
          <w:delText>注元がいないため、納期に追われることが少ない。</w:delText>
        </w:r>
      </w:del>
    </w:p>
    <w:p w:rsidR="008A0F28" w:rsidRDefault="008A0F28" w:rsidP="008A0F28"/>
    <w:p w:rsidR="008A0F28" w:rsidRDefault="008A0F28" w:rsidP="008A0F28">
      <w:r>
        <w:rPr>
          <w:rFonts w:hint="eastAsia"/>
        </w:rPr>
        <w:t>＜デメリット＞</w:t>
      </w:r>
    </w:p>
    <w:p w:rsidR="008A0F28" w:rsidRDefault="008A0F28" w:rsidP="008A0F28">
      <w:pPr>
        <w:rPr>
          <w:rFonts w:hint="eastAsia"/>
        </w:rPr>
      </w:pPr>
      <w:r>
        <w:t xml:space="preserve">- </w:t>
      </w:r>
      <w:ins w:id="173" w:author="fujiwara" w:date="2021-05-24T17:48:00Z">
        <w:r w:rsidR="0036190B" w:rsidRPr="0036190B">
          <w:rPr>
            <w:rFonts w:hint="eastAsia"/>
          </w:rPr>
          <w:t>自社開発で大企業になると、部署の細分化によって携わる仕事の範囲が限られてしまう可能性があり、幅広</w:t>
        </w:r>
      </w:ins>
      <w:ins w:id="174" w:author="fujiwara" w:date="2021-05-24T19:20:00Z">
        <w:r w:rsidR="00CA5464">
          <w:rPr>
            <w:rFonts w:hint="eastAsia"/>
          </w:rPr>
          <w:t>い技術スタックが培われない</w:t>
        </w:r>
      </w:ins>
      <w:ins w:id="175" w:author="fujiwara" w:date="2021-05-24T17:48:00Z">
        <w:r w:rsidR="0036190B" w:rsidRPr="0036190B">
          <w:rPr>
            <w:rFonts w:hint="eastAsia"/>
          </w:rPr>
          <w:t>可能性がある。</w:t>
        </w:r>
      </w:ins>
      <w:del w:id="176" w:author="fujiwara" w:date="2021-05-24T17:48:00Z">
        <w:r w:rsidDel="0036190B">
          <w:delText>開発の外注等により、バグのテスト等、生み出されたものの最終チェック工程に携わる機会が多くなり、開発等の上流工程に携われないため、スキルアップが難しい。</w:delText>
        </w:r>
      </w:del>
    </w:p>
    <w:p w:rsidR="008A0F28" w:rsidRDefault="008A0F28" w:rsidP="008A0F28">
      <w:r>
        <w:t xml:space="preserve">- </w:t>
      </w:r>
      <w:proofErr w:type="spellStart"/>
      <w:ins w:id="177" w:author="fujiwara" w:date="2021-05-24T17:48:00Z">
        <w:r w:rsidR="0036190B">
          <w:t>BtoC</w:t>
        </w:r>
        <w:proofErr w:type="spellEnd"/>
        <w:r w:rsidR="0036190B" w:rsidRPr="0036190B">
          <w:t>サービスを提供している企業が多く、多数のユーザーを抱える有名なサービスの開発に関わるチャンスがあ</w:t>
        </w:r>
      </w:ins>
      <w:ins w:id="178" w:author="fujiwara" w:date="2021-05-24T19:20:00Z">
        <w:r w:rsidR="00776387">
          <w:rPr>
            <w:rFonts w:hint="eastAsia"/>
          </w:rPr>
          <w:t>り、自身の</w:t>
        </w:r>
      </w:ins>
      <w:ins w:id="179" w:author="fujiwara" w:date="2021-05-24T19:21:00Z">
        <w:r w:rsidR="00776387">
          <w:rPr>
            <w:rFonts w:hint="eastAsia"/>
          </w:rPr>
          <w:t>仕事に誇りを持てる。</w:t>
        </w:r>
      </w:ins>
      <w:del w:id="180" w:author="fujiwara" w:date="2021-05-24T17:48:00Z">
        <w:r w:rsidDel="0036190B">
          <w:delText>試験的な開発をすることがあるので、利益を出すのが難しい。またサービス自体がヒットしなければ開発費自体が無駄になることもある。</w:delText>
        </w:r>
      </w:del>
    </w:p>
    <w:p w:rsidR="008A0F28" w:rsidRDefault="008A0F28" w:rsidP="008A0F28"/>
    <w:p w:rsidR="008A0F28" w:rsidRDefault="008A0F28" w:rsidP="008A0F28"/>
    <w:p w:rsidR="008A0F28" w:rsidRDefault="008A0F28" w:rsidP="008A0F28">
      <w:r>
        <w:rPr>
          <w:rFonts w:hint="eastAsia"/>
        </w:rPr>
        <w:t>・受託会社</w:t>
      </w:r>
    </w:p>
    <w:p w:rsidR="008A0F28" w:rsidRDefault="008A0F28" w:rsidP="008A0F28">
      <w:r>
        <w:rPr>
          <w:rFonts w:hint="eastAsia"/>
        </w:rPr>
        <w:t>＜メリット＞</w:t>
      </w:r>
    </w:p>
    <w:p w:rsidR="008A0F28" w:rsidRDefault="008A0F28" w:rsidP="008A0F28">
      <w:pPr>
        <w:rPr>
          <w:rFonts w:hint="eastAsia"/>
        </w:rPr>
      </w:pPr>
      <w:r>
        <w:t>- 案件が豊富な上、上流工程（想像しうるサービスを0から生み出す工程）に携わることができ</w:t>
      </w:r>
      <w:del w:id="181" w:author="fujiwara" w:date="2021-05-23T22:54:00Z">
        <w:r w:rsidDel="006E12C6">
          <w:delText>るため</w:delText>
        </w:r>
      </w:del>
      <w:r>
        <w:t>、</w:t>
      </w:r>
      <w:ins w:id="182" w:author="fujiwara" w:date="2021-05-23T22:55:00Z">
        <w:r w:rsidR="006E12C6">
          <w:rPr>
            <w:rFonts w:hint="eastAsia"/>
          </w:rPr>
          <w:t>スキルと</w:t>
        </w:r>
      </w:ins>
      <w:r>
        <w:t>実績を持って</w:t>
      </w:r>
      <w:ins w:id="183" w:author="fujiwara" w:date="2021-05-23T22:55:00Z">
        <w:r w:rsidR="006E12C6">
          <w:rPr>
            <w:rFonts w:hint="eastAsia"/>
          </w:rPr>
          <w:t>、技術力</w:t>
        </w:r>
      </w:ins>
      <w:ins w:id="184" w:author="fujiwara" w:date="2021-05-23T22:56:00Z">
        <w:r w:rsidR="006E12C6">
          <w:rPr>
            <w:rFonts w:hint="eastAsia"/>
          </w:rPr>
          <w:t>の高さ</w:t>
        </w:r>
      </w:ins>
      <w:ins w:id="185" w:author="fujiwara" w:date="2021-05-23T22:55:00Z">
        <w:r w:rsidR="006E12C6">
          <w:rPr>
            <w:rFonts w:hint="eastAsia"/>
          </w:rPr>
          <w:t>を売りに</w:t>
        </w:r>
      </w:ins>
      <w:r>
        <w:t>次の転職に望むことができる。</w:t>
      </w:r>
    </w:p>
    <w:p w:rsidR="008A0F28" w:rsidRDefault="008A0F28" w:rsidP="008A0F28">
      <w:r>
        <w:t>- 複数の企業と</w:t>
      </w:r>
      <w:ins w:id="186" w:author="fujiwara" w:date="2021-05-23T22:57:00Z">
        <w:r w:rsidR="00DE2F67">
          <w:rPr>
            <w:rFonts w:hint="eastAsia"/>
          </w:rPr>
          <w:t>の</w:t>
        </w:r>
      </w:ins>
      <w:r>
        <w:t>取引</w:t>
      </w:r>
      <w:ins w:id="187" w:author="fujiwara" w:date="2021-05-23T22:57:00Z">
        <w:r w:rsidR="00DE2F67">
          <w:rPr>
            <w:rFonts w:hint="eastAsia"/>
          </w:rPr>
          <w:t>により</w:t>
        </w:r>
      </w:ins>
      <w:del w:id="188" w:author="fujiwara" w:date="2021-05-23T22:57:00Z">
        <w:r w:rsidDel="00DE2F67">
          <w:rPr>
            <w:rFonts w:hint="eastAsia"/>
          </w:rPr>
          <w:delText>をするため</w:delText>
        </w:r>
      </w:del>
      <w:del w:id="189" w:author="fujiwara" w:date="2021-05-23T22:58:00Z">
        <w:r w:rsidDel="00914525">
          <w:rPr>
            <w:rFonts w:hint="eastAsia"/>
          </w:rPr>
          <w:delText>、</w:delText>
        </w:r>
        <w:r w:rsidR="00F04EB4" w:rsidDel="00F04EB4">
          <w:rPr>
            <w:rFonts w:hint="eastAsia"/>
          </w:rPr>
          <w:delText>多くの会社と関係を持つ</w:delText>
        </w:r>
      </w:del>
      <w:ins w:id="190" w:author="fujiwara" w:date="2021-05-23T22:58:00Z">
        <w:r w:rsidR="00F04EB4">
          <w:rPr>
            <w:rFonts w:hint="eastAsia"/>
          </w:rPr>
          <w:t>人脈を広げる</w:t>
        </w:r>
      </w:ins>
      <w:r>
        <w:t>ことができ、人脈</w:t>
      </w:r>
      <w:ins w:id="191" w:author="fujiwara" w:date="2021-05-23T23:00:00Z">
        <w:r w:rsidR="00F04EB4">
          <w:rPr>
            <w:rFonts w:hint="eastAsia"/>
          </w:rPr>
          <w:t>を活用して</w:t>
        </w:r>
      </w:ins>
      <w:ins w:id="192" w:author="fujiwara" w:date="2021-05-23T23:01:00Z">
        <w:r w:rsidR="00473D7C">
          <w:rPr>
            <w:rFonts w:hint="eastAsia"/>
          </w:rPr>
          <w:t>ステップアップのため他社に</w:t>
        </w:r>
      </w:ins>
      <w:ins w:id="193" w:author="fujiwara" w:date="2021-05-23T23:00:00Z">
        <w:r w:rsidR="00F04EB4">
          <w:rPr>
            <w:rFonts w:hint="eastAsia"/>
          </w:rPr>
          <w:t>転職できる可能性がある</w:t>
        </w:r>
      </w:ins>
      <w:del w:id="194" w:author="fujiwara" w:date="2021-05-23T23:00:00Z">
        <w:r w:rsidDel="00F04EB4">
          <w:delText>が広がる</w:delText>
        </w:r>
      </w:del>
      <w:r>
        <w:t>。</w:t>
      </w:r>
    </w:p>
    <w:p w:rsidR="008A0F28" w:rsidRDefault="008A0F28" w:rsidP="008A0F28"/>
    <w:p w:rsidR="008A0F28" w:rsidRDefault="008A0F28" w:rsidP="008A0F28">
      <w:r>
        <w:rPr>
          <w:rFonts w:hint="eastAsia"/>
        </w:rPr>
        <w:t>＜デメリット＞</w:t>
      </w:r>
    </w:p>
    <w:p w:rsidR="008A0F28" w:rsidRDefault="008A0F28" w:rsidP="008A0F28">
      <w:r>
        <w:t>- 顧客の要望に縛られる機会が増え、納期が短く、自身のスキルが追いつか</w:t>
      </w:r>
      <w:ins w:id="195" w:author="fujiwara" w:date="2021-05-24T19:21:00Z">
        <w:r w:rsidR="00CF717C">
          <w:rPr>
            <w:rFonts w:hint="eastAsia"/>
          </w:rPr>
          <w:t>ないために</w:t>
        </w:r>
      </w:ins>
      <w:ins w:id="196" w:author="fujiwara" w:date="2021-05-23T23:02:00Z">
        <w:r w:rsidR="00B24B60">
          <w:rPr>
            <w:rFonts w:hint="eastAsia"/>
          </w:rPr>
          <w:t>、次の転職に向けた</w:t>
        </w:r>
      </w:ins>
      <w:ins w:id="197" w:author="fujiwara" w:date="2021-05-23T23:03:00Z">
        <w:r w:rsidR="00D72535">
          <w:rPr>
            <w:rFonts w:hint="eastAsia"/>
          </w:rPr>
          <w:t>着実な</w:t>
        </w:r>
      </w:ins>
      <w:ins w:id="198" w:author="fujiwara" w:date="2021-05-23T23:02:00Z">
        <w:r w:rsidR="00B24B60">
          <w:rPr>
            <w:rFonts w:hint="eastAsia"/>
          </w:rPr>
          <w:t>スキルアップができ</w:t>
        </w:r>
      </w:ins>
      <w:r>
        <w:rPr>
          <w:rFonts w:hint="eastAsia"/>
        </w:rPr>
        <w:t>な</w:t>
      </w:r>
      <w:r>
        <w:t>い場合がある。</w:t>
      </w:r>
    </w:p>
    <w:p w:rsidR="008A0F28" w:rsidRDefault="008A0F28" w:rsidP="008A0F28">
      <w:pPr>
        <w:rPr>
          <w:rFonts w:hint="eastAsia"/>
        </w:rPr>
      </w:pPr>
      <w:r>
        <w:t xml:space="preserve">- </w:t>
      </w:r>
      <w:ins w:id="199" w:author="fujiwara" w:date="2021-05-23T23:08:00Z">
        <w:r w:rsidR="00DE1E45">
          <w:rPr>
            <w:rFonts w:hint="eastAsia"/>
          </w:rPr>
          <w:t>二次受け（</w:t>
        </w:r>
        <w:r w:rsidR="005175F8">
          <w:rPr>
            <w:rFonts w:hint="eastAsia"/>
          </w:rPr>
          <w:t>元請け</w:t>
        </w:r>
        <w:r w:rsidR="00DE1E45">
          <w:rPr>
            <w:rFonts w:hint="eastAsia"/>
          </w:rPr>
          <w:t>の下請け）</w:t>
        </w:r>
      </w:ins>
      <w:ins w:id="200" w:author="fujiwara" w:date="2021-05-23T23:10:00Z">
        <w:r w:rsidR="00DE1E45">
          <w:rPr>
            <w:rFonts w:hint="eastAsia"/>
          </w:rPr>
          <w:t>について</w:t>
        </w:r>
      </w:ins>
      <w:ins w:id="201" w:author="fujiwara" w:date="2021-05-23T23:08:00Z">
        <w:r w:rsidR="00DE1E45">
          <w:rPr>
            <w:rFonts w:hint="eastAsia"/>
          </w:rPr>
          <w:t>は、元請け</w:t>
        </w:r>
      </w:ins>
      <w:ins w:id="202" w:author="fujiwara" w:date="2021-05-23T23:09:00Z">
        <w:r w:rsidR="00DE1E45">
          <w:rPr>
            <w:rFonts w:hint="eastAsia"/>
          </w:rPr>
          <w:t>が請け負った案件の下層フェーズのみを依頼される可能性があり、作業内容が簡単なものになって</w:t>
        </w:r>
      </w:ins>
      <w:ins w:id="203" w:author="fujiwara" w:date="2021-05-23T23:10:00Z">
        <w:r w:rsidR="00DE1E45">
          <w:rPr>
            <w:rFonts w:hint="eastAsia"/>
          </w:rPr>
          <w:t>しま</w:t>
        </w:r>
      </w:ins>
      <w:ins w:id="204" w:author="fujiwara" w:date="2021-05-24T19:22:00Z">
        <w:r w:rsidR="00CF717C">
          <w:rPr>
            <w:rFonts w:hint="eastAsia"/>
          </w:rPr>
          <w:t>うため</w:t>
        </w:r>
      </w:ins>
      <w:ins w:id="205" w:author="fujiwara" w:date="2021-05-23T23:10:00Z">
        <w:r w:rsidR="00DE1E45">
          <w:rPr>
            <w:rFonts w:hint="eastAsia"/>
          </w:rPr>
          <w:t>、あまりスキルアップできない</w:t>
        </w:r>
      </w:ins>
      <w:ins w:id="206" w:author="fujiwara" w:date="2021-05-24T19:22:00Z">
        <w:r w:rsidR="00CF717C">
          <w:rPr>
            <w:rFonts w:hint="eastAsia"/>
          </w:rPr>
          <w:t>可能性</w:t>
        </w:r>
      </w:ins>
      <w:ins w:id="207" w:author="fujiwara" w:date="2021-05-23T23:10:00Z">
        <w:r w:rsidR="00DE1E45">
          <w:rPr>
            <w:rFonts w:hint="eastAsia"/>
          </w:rPr>
          <w:t>がある。</w:t>
        </w:r>
      </w:ins>
      <w:del w:id="208" w:author="fujiwara" w:date="2021-05-23T23:11:00Z">
        <w:r w:rsidDel="005568FA">
          <w:rPr>
            <w:rFonts w:hint="eastAsia"/>
          </w:rPr>
          <w:delText>下</w:delText>
        </w:r>
        <w:r w:rsidDel="005568FA">
          <w:delText>請けという立場になるため、企業によっては低いサービス料で開発を行う場合がある。</w:delText>
        </w:r>
      </w:del>
    </w:p>
    <w:p w:rsidR="008A0F28" w:rsidRDefault="008A0F28" w:rsidP="008A0F28">
      <w:pPr>
        <w:rPr>
          <w:ins w:id="209" w:author="fujiwara" w:date="2021-05-24T19:21:00Z"/>
        </w:rPr>
      </w:pPr>
    </w:p>
    <w:p w:rsidR="00CF717C" w:rsidRDefault="00CF717C" w:rsidP="008A0F28">
      <w:pPr>
        <w:rPr>
          <w:rFonts w:hint="eastAsia"/>
        </w:rPr>
      </w:pPr>
    </w:p>
    <w:p w:rsidR="008A0F28" w:rsidRDefault="008A0F28" w:rsidP="008A0F28">
      <w:r>
        <w:rPr>
          <w:rFonts w:hint="eastAsia"/>
        </w:rPr>
        <w:t>・</w:t>
      </w:r>
      <w:r>
        <w:t>SES</w:t>
      </w:r>
    </w:p>
    <w:p w:rsidR="008A0F28" w:rsidRDefault="008A0F28" w:rsidP="008A0F28">
      <w:r>
        <w:rPr>
          <w:rFonts w:hint="eastAsia"/>
        </w:rPr>
        <w:t>＜メリット＞</w:t>
      </w:r>
    </w:p>
    <w:p w:rsidR="008A0F28" w:rsidRDefault="008A0F28" w:rsidP="008A0F28">
      <w:r>
        <w:t xml:space="preserve">- </w:t>
      </w:r>
      <w:ins w:id="210" w:author="fujiwara" w:date="2021-05-24T15:42:00Z">
        <w:r w:rsidR="006C5F4B" w:rsidRPr="006C5F4B">
          <w:rPr>
            <w:rFonts w:hint="eastAsia"/>
          </w:rPr>
          <w:t>案件が豊富な上、上流工程（想像しうるサービスを</w:t>
        </w:r>
        <w:r w:rsidR="006C5F4B" w:rsidRPr="006C5F4B">
          <w:t>0から生み出す工程）に携わることができ、スキルと実績を持って、技術力の高さを売りに次の転職に望むことができる。</w:t>
        </w:r>
      </w:ins>
      <w:del w:id="211" w:author="fujiwara" w:date="2021-05-24T15:42:00Z">
        <w:r w:rsidDel="006C5F4B">
          <w:delText>受託会社と同様、案件が豊富な上、上流工程に携わるため、実績を持って次の転職に望むことができる。</w:delText>
        </w:r>
      </w:del>
      <w:r>
        <w:t>また受託会社に比べると、種々の開発案件に携わることができるため、</w:t>
      </w:r>
      <w:ins w:id="212" w:author="fujiwara" w:date="2021-05-24T15:46:00Z">
        <w:r w:rsidR="00A42BA7">
          <w:rPr>
            <w:rFonts w:hint="eastAsia"/>
          </w:rPr>
          <w:t>自身の技術スタック</w:t>
        </w:r>
      </w:ins>
      <w:ins w:id="213" w:author="fujiwara" w:date="2021-05-24T15:47:00Z">
        <w:r w:rsidR="00A42BA7">
          <w:rPr>
            <w:rFonts w:hint="eastAsia"/>
          </w:rPr>
          <w:t>の幅が広がり、</w:t>
        </w:r>
      </w:ins>
      <w:del w:id="214" w:author="fujiwara" w:date="2021-05-24T15:46:00Z">
        <w:r w:rsidDel="00A42BA7">
          <w:delText>幅広い</w:delText>
        </w:r>
      </w:del>
      <w:ins w:id="215" w:author="fujiwara" w:date="2021-05-24T15:47:00Z">
        <w:r w:rsidR="00A42BA7">
          <w:rPr>
            <w:rFonts w:hint="eastAsia"/>
          </w:rPr>
          <w:t>対応できる仕事が</w:t>
        </w:r>
      </w:ins>
      <w:ins w:id="216" w:author="fujiwara" w:date="2021-05-24T15:48:00Z">
        <w:r w:rsidR="00A42BA7">
          <w:rPr>
            <w:rFonts w:hint="eastAsia"/>
          </w:rPr>
          <w:t>多いことを</w:t>
        </w:r>
      </w:ins>
      <w:del w:id="217" w:author="fujiwara" w:date="2021-05-24T15:47:00Z">
        <w:r w:rsidDel="00A42BA7">
          <w:rPr>
            <w:rFonts w:hint="eastAsia"/>
          </w:rPr>
          <w:delText>ス</w:delText>
        </w:r>
        <w:r w:rsidDel="00A42BA7">
          <w:delText>キルを習得しやすく、</w:delText>
        </w:r>
      </w:del>
      <w:del w:id="218" w:author="fujiwara" w:date="2021-05-24T15:48:00Z">
        <w:r w:rsidDel="00A42BA7">
          <w:delText>次の</w:delText>
        </w:r>
      </w:del>
      <w:r>
        <w:t>転職時にアピール</w:t>
      </w:r>
      <w:del w:id="219" w:author="fujiwara" w:date="2021-05-24T15:48:00Z">
        <w:r w:rsidDel="00A42BA7">
          <w:delText>ポイントの幅が広が</w:delText>
        </w:r>
      </w:del>
      <w:ins w:id="220" w:author="fujiwara" w:date="2021-05-24T15:48:00Z">
        <w:r w:rsidR="00A42BA7">
          <w:rPr>
            <w:rFonts w:hint="eastAsia"/>
          </w:rPr>
          <w:t>でき</w:t>
        </w:r>
      </w:ins>
      <w:r>
        <w:t>る。</w:t>
      </w:r>
    </w:p>
    <w:p w:rsidR="008A0F28" w:rsidRDefault="008A0F28" w:rsidP="008A0F28">
      <w:r>
        <w:lastRenderedPageBreak/>
        <w:t xml:space="preserve">- </w:t>
      </w:r>
      <w:ins w:id="221" w:author="fujiwara" w:date="2021-05-24T15:51:00Z">
        <w:r w:rsidR="00F35FE2">
          <w:rPr>
            <w:rFonts w:hint="eastAsia"/>
          </w:rPr>
          <w:t>クライアントの</w:t>
        </w:r>
      </w:ins>
      <w:ins w:id="222" w:author="fujiwara" w:date="2021-05-24T15:50:00Z">
        <w:r w:rsidR="00475CAE" w:rsidRPr="00475CAE">
          <w:rPr>
            <w:rFonts w:hint="eastAsia"/>
          </w:rPr>
          <w:t>企業</w:t>
        </w:r>
      </w:ins>
      <w:ins w:id="223" w:author="fujiwara" w:date="2021-05-24T15:51:00Z">
        <w:r w:rsidR="00F35FE2">
          <w:rPr>
            <w:rFonts w:hint="eastAsia"/>
          </w:rPr>
          <w:t>に常駐して仕事を行うため、</w:t>
        </w:r>
      </w:ins>
      <w:ins w:id="224" w:author="fujiwara" w:date="2021-05-24T15:52:00Z">
        <w:r w:rsidR="00F35FE2">
          <w:rPr>
            <w:rFonts w:hint="eastAsia"/>
          </w:rPr>
          <w:t>常駐先で</w:t>
        </w:r>
      </w:ins>
      <w:ins w:id="225" w:author="fujiwara" w:date="2021-05-24T15:50:00Z">
        <w:r w:rsidR="00475CAE" w:rsidRPr="00475CAE">
          <w:rPr>
            <w:rFonts w:hint="eastAsia"/>
          </w:rPr>
          <w:t>人脈を</w:t>
        </w:r>
      </w:ins>
      <w:ins w:id="226" w:author="fujiwara" w:date="2021-05-24T15:52:00Z">
        <w:r w:rsidR="00F35FE2">
          <w:rPr>
            <w:rFonts w:hint="eastAsia"/>
          </w:rPr>
          <w:t>作る</w:t>
        </w:r>
      </w:ins>
      <w:ins w:id="227" w:author="fujiwara" w:date="2021-05-24T15:50:00Z">
        <w:r w:rsidR="00475CAE" w:rsidRPr="00475CAE">
          <w:rPr>
            <w:rFonts w:hint="eastAsia"/>
          </w:rPr>
          <w:t>ことができ、</w:t>
        </w:r>
      </w:ins>
      <w:ins w:id="228" w:author="fujiwara" w:date="2021-05-24T19:23:00Z">
        <w:r w:rsidR="004F6445">
          <w:rPr>
            <w:rFonts w:hint="eastAsia"/>
          </w:rPr>
          <w:t>その</w:t>
        </w:r>
      </w:ins>
      <w:ins w:id="229" w:author="fujiwara" w:date="2021-05-24T15:50:00Z">
        <w:r w:rsidR="00475CAE" w:rsidRPr="00475CAE">
          <w:rPr>
            <w:rFonts w:hint="eastAsia"/>
          </w:rPr>
          <w:t>人脈を活用してステップアップのため他社に転職できる可能性がある。</w:t>
        </w:r>
      </w:ins>
      <w:del w:id="230" w:author="fujiwara" w:date="2021-05-24T15:50:00Z">
        <w:r w:rsidDel="00475CAE">
          <w:delText>「成果物責任」が無いため、定められた時間を働くことによって、安定した報酬を見込める。</w:delText>
        </w:r>
      </w:del>
    </w:p>
    <w:p w:rsidR="008A0F28" w:rsidRDefault="008A0F28" w:rsidP="008A0F28"/>
    <w:p w:rsidR="008A0F28" w:rsidRDefault="008A0F28" w:rsidP="008A0F28">
      <w:r>
        <w:rPr>
          <w:rFonts w:hint="eastAsia"/>
        </w:rPr>
        <w:t>＜デメリット＞</w:t>
      </w:r>
    </w:p>
    <w:p w:rsidR="008A0F28" w:rsidRDefault="008A0F28" w:rsidP="008A0F28">
      <w:pPr>
        <w:rPr>
          <w:rFonts w:hint="eastAsia"/>
        </w:rPr>
      </w:pPr>
      <w:r>
        <w:t xml:space="preserve">- </w:t>
      </w:r>
      <w:ins w:id="231" w:author="fujiwara" w:date="2021-05-24T15:58:00Z">
        <w:r w:rsidR="00FD7E73">
          <w:rPr>
            <w:rFonts w:hint="eastAsia"/>
          </w:rPr>
          <w:t>企業を渡り歩くため、</w:t>
        </w:r>
      </w:ins>
      <w:ins w:id="232" w:author="fujiwara" w:date="2021-05-24T15:59:00Z">
        <w:r w:rsidR="00FD7E73">
          <w:rPr>
            <w:rFonts w:hint="eastAsia"/>
          </w:rPr>
          <w:t>職場</w:t>
        </w:r>
      </w:ins>
      <w:del w:id="233" w:author="fujiwara" w:date="2021-05-24T15:58:00Z">
        <w:r w:rsidDel="00FD7E73">
          <w:rPr>
            <w:rFonts w:hint="eastAsia"/>
          </w:rPr>
          <w:delText>「納品物を完成させる」義務を負う受託会社に対して、SESはシステムテストやシステム運用保守といった「完成品の存在しない」業務に携わる。そのため、受託会社と比べると特定のスキルアップの深度が浅くなる可能性がある。</w:delText>
        </w:r>
      </w:del>
      <w:ins w:id="234" w:author="fujiwara" w:date="2021-05-24T15:59:00Z">
        <w:r w:rsidR="00FD7E73">
          <w:rPr>
            <w:rFonts w:hint="eastAsia"/>
          </w:rPr>
          <w:t>環境の変化が大きく、自身の</w:t>
        </w:r>
      </w:ins>
      <w:ins w:id="235" w:author="fujiwara" w:date="2021-05-24T19:23:00Z">
        <w:r w:rsidR="00A32435">
          <w:rPr>
            <w:rFonts w:hint="eastAsia"/>
          </w:rPr>
          <w:t>（</w:t>
        </w:r>
      </w:ins>
      <w:ins w:id="236" w:author="fujiwara" w:date="2021-05-24T16:00:00Z">
        <w:r w:rsidR="00FD7E73">
          <w:rPr>
            <w:rFonts w:hint="eastAsia"/>
          </w:rPr>
          <w:t>精神的</w:t>
        </w:r>
      </w:ins>
      <w:ins w:id="237" w:author="fujiwara" w:date="2021-05-24T19:23:00Z">
        <w:r w:rsidR="00A32435">
          <w:rPr>
            <w:rFonts w:hint="eastAsia"/>
          </w:rPr>
          <w:t>な）</w:t>
        </w:r>
      </w:ins>
      <w:ins w:id="238" w:author="fujiwara" w:date="2021-05-24T15:59:00Z">
        <w:r w:rsidR="00FD7E73">
          <w:rPr>
            <w:rFonts w:hint="eastAsia"/>
          </w:rPr>
          <w:t>負担となる</w:t>
        </w:r>
      </w:ins>
      <w:ins w:id="239" w:author="fujiwara" w:date="2021-05-24T16:00:00Z">
        <w:r w:rsidR="00FD7E73">
          <w:rPr>
            <w:rFonts w:hint="eastAsia"/>
          </w:rPr>
          <w:t>ことが多い。</w:t>
        </w:r>
      </w:ins>
    </w:p>
    <w:p w:rsidR="008A0F28" w:rsidRDefault="008A0F28" w:rsidP="008A0F28">
      <w:r>
        <w:t>- 職場が転々と変わりやすいので、自身の所属する会社への帰属意識が薄れ、愛着が湧きにく</w:t>
      </w:r>
      <w:ins w:id="240" w:author="fujiwara" w:date="2021-05-24T15:55:00Z">
        <w:r w:rsidR="008D238D">
          <w:rPr>
            <w:rFonts w:hint="eastAsia"/>
          </w:rPr>
          <w:t>く、</w:t>
        </w:r>
      </w:ins>
      <w:ins w:id="241" w:author="fujiwara" w:date="2021-05-24T19:23:00Z">
        <w:r w:rsidR="00A32435">
          <w:rPr>
            <w:rFonts w:hint="eastAsia"/>
          </w:rPr>
          <w:t>自身の</w:t>
        </w:r>
      </w:ins>
      <w:ins w:id="242" w:author="fujiwara" w:date="2021-05-24T15:55:00Z">
        <w:r w:rsidR="008D238D">
          <w:rPr>
            <w:rFonts w:hint="eastAsia"/>
          </w:rPr>
          <w:t>モチベーションを保つことが難しい</w:t>
        </w:r>
      </w:ins>
      <w:del w:id="243" w:author="fujiwara" w:date="2021-05-24T15:55:00Z">
        <w:r w:rsidDel="008D238D">
          <w:delText>い</w:delText>
        </w:r>
      </w:del>
      <w:r>
        <w:t>。</w:t>
      </w:r>
    </w:p>
    <w:p w:rsidR="008A0F28" w:rsidRDefault="008A0F28" w:rsidP="008A0F28"/>
    <w:p w:rsidR="008A0F28" w:rsidRDefault="008A0F28" w:rsidP="008A0F28"/>
    <w:p w:rsidR="008A0F28" w:rsidRDefault="008A0F28" w:rsidP="008A0F28">
      <w:r>
        <w:rPr>
          <w:rFonts w:hint="eastAsia"/>
        </w:rPr>
        <w:t>（参考資料）</w:t>
      </w:r>
    </w:p>
    <w:p w:rsidR="008A0F28" w:rsidRDefault="008A0F28" w:rsidP="008A0F28">
      <w:r>
        <w:rPr>
          <w:rFonts w:hint="eastAsia"/>
        </w:rPr>
        <w:t>・「キャリアサポートガイダンス」動画</w:t>
      </w:r>
    </w:p>
    <w:p w:rsidR="008A0F28" w:rsidRDefault="008A0F28" w:rsidP="008A0F28">
      <w:r>
        <w:rPr>
          <w:rFonts w:hint="eastAsia"/>
        </w:rPr>
        <w:t>・【徹底比較】受託開発</w:t>
      </w:r>
      <w:r>
        <w:t>vs自社開発！それぞれ違いやメリットデメリット、身につくスキルを紹介します。</w:t>
      </w:r>
    </w:p>
    <w:p w:rsidR="008A0F28" w:rsidRDefault="008A0F28" w:rsidP="008A0F28">
      <w:r>
        <w:t>https://www.geekly.co.jp/column/cat-technology/1908_008/</w:t>
      </w:r>
    </w:p>
    <w:p w:rsidR="008A0F28" w:rsidRDefault="008A0F28" w:rsidP="008A0F28">
      <w:r>
        <w:rPr>
          <w:rFonts w:hint="eastAsia"/>
        </w:rPr>
        <w:t>・</w:t>
      </w:r>
      <w:r>
        <w:t>SES契約とは？メリット・デメリットを徹底解説します！</w:t>
      </w:r>
    </w:p>
    <w:p w:rsidR="008A0F28" w:rsidRDefault="008A0F28" w:rsidP="008A0F28">
      <w:r>
        <w:t>https://www.geekly.co.jp/column/cat-preparation/1903_049/</w:t>
      </w:r>
    </w:p>
    <w:p w:rsidR="008A0F28" w:rsidRDefault="008A0F28" w:rsidP="008A0F28">
      <w:r>
        <w:rPr>
          <w:rFonts w:hint="eastAsia"/>
        </w:rPr>
        <w:t>・全て解説します！</w:t>
      </w:r>
      <w:r>
        <w:t>SES企業って実際どうなの？</w:t>
      </w:r>
    </w:p>
    <w:p w:rsidR="008A0F28" w:rsidRDefault="008A0F28" w:rsidP="008A0F28">
      <w:r>
        <w:t>https://codelearn.jp/articles/what-about-ses-companies#2641032076394431239412425SES123911247312461125231245012483125031236412458124731247312513</w:t>
      </w:r>
    </w:p>
    <w:p w:rsidR="008A0F28" w:rsidRDefault="008A0F28" w:rsidP="008A0F28">
      <w:r>
        <w:rPr>
          <w:rFonts w:hint="eastAsia"/>
        </w:rPr>
        <w:t>・自社開発のメリットデメリット５つ</w:t>
      </w:r>
      <w:r>
        <w:t>|自社開発に転職する方法とは？</w:t>
      </w:r>
    </w:p>
    <w:p w:rsidR="008A0F28" w:rsidRDefault="00C51239" w:rsidP="008A0F28">
      <w:pPr>
        <w:rPr>
          <w:ins w:id="244" w:author="fujiwara" w:date="2021-05-24T16:59:00Z"/>
        </w:rPr>
      </w:pPr>
      <w:ins w:id="245" w:author="fujiwara" w:date="2021-05-24T16:59:00Z">
        <w:r>
          <w:fldChar w:fldCharType="begin"/>
        </w:r>
        <w:r>
          <w:instrText xml:space="preserve"> HYPERLINK "</w:instrText>
        </w:r>
      </w:ins>
      <w:r>
        <w:instrText>https://www.sejuku.net/blog/118211</w:instrText>
      </w:r>
      <w:ins w:id="246" w:author="fujiwara" w:date="2021-05-24T16:59:00Z">
        <w:r>
          <w:instrText xml:space="preserve">" </w:instrText>
        </w:r>
        <w:r>
          <w:fldChar w:fldCharType="separate"/>
        </w:r>
      </w:ins>
      <w:r w:rsidRPr="00CE6704">
        <w:rPr>
          <w:rStyle w:val="a5"/>
        </w:rPr>
        <w:t>https://www.sejuku.net/blog/118211</w:t>
      </w:r>
      <w:ins w:id="247" w:author="fujiwara" w:date="2021-05-24T16:59:00Z">
        <w:r>
          <w:fldChar w:fldCharType="end"/>
        </w:r>
      </w:ins>
    </w:p>
    <w:p w:rsidR="00C51239" w:rsidRDefault="00C51239" w:rsidP="008A0F28">
      <w:pPr>
        <w:rPr>
          <w:ins w:id="248" w:author="fujiwara" w:date="2021-05-24T17:00:00Z"/>
        </w:rPr>
      </w:pPr>
      <w:ins w:id="249" w:author="fujiwara" w:date="2021-05-24T16:59:00Z">
        <w:r>
          <w:rPr>
            <w:rFonts w:hint="eastAsia"/>
          </w:rPr>
          <w:t>・</w:t>
        </w:r>
        <w:r>
          <w:t>SES</w:t>
        </w:r>
        <w:r>
          <w:rPr>
            <w:rFonts w:hint="eastAsia"/>
          </w:rPr>
          <w:t>のメリットとは？メリット</w:t>
        </w:r>
        <w:r>
          <w:t>面7</w:t>
        </w:r>
        <w:r>
          <w:rPr>
            <w:rFonts w:hint="eastAsia"/>
          </w:rPr>
          <w:t>つとデメリット</w:t>
        </w:r>
        <w:r>
          <w:t>4</w:t>
        </w:r>
        <w:r>
          <w:rPr>
            <w:rFonts w:hint="eastAsia"/>
          </w:rPr>
          <w:t>つ</w:t>
        </w:r>
      </w:ins>
    </w:p>
    <w:p w:rsidR="009F3BDF" w:rsidRDefault="00536C6A" w:rsidP="008A0F28">
      <w:pPr>
        <w:rPr>
          <w:ins w:id="250" w:author="fujiwara" w:date="2021-05-24T17:00:00Z"/>
        </w:rPr>
      </w:pPr>
      <w:ins w:id="251" w:author="fujiwara" w:date="2021-05-24T17:00:00Z">
        <w:r>
          <w:fldChar w:fldCharType="begin"/>
        </w:r>
        <w:r>
          <w:instrText xml:space="preserve"> HYPERLINK "</w:instrText>
        </w:r>
        <w:r w:rsidRPr="009F3BDF">
          <w:instrText>https://www.sejuku.net/blog/120933</w:instrText>
        </w:r>
        <w:r>
          <w:instrText xml:space="preserve">" </w:instrText>
        </w:r>
        <w:r>
          <w:fldChar w:fldCharType="separate"/>
        </w:r>
        <w:r w:rsidRPr="00CE6704">
          <w:rPr>
            <w:rStyle w:val="a5"/>
          </w:rPr>
          <w:t>https://www.sejuku.net/blog/120933</w:t>
        </w:r>
        <w:r>
          <w:fldChar w:fldCharType="end"/>
        </w:r>
      </w:ins>
    </w:p>
    <w:p w:rsidR="00536C6A" w:rsidRPr="00536C6A" w:rsidRDefault="00536C6A" w:rsidP="008A0F28">
      <w:pPr>
        <w:rPr>
          <w:ins w:id="252" w:author="fujiwara" w:date="2021-05-24T17:00:00Z"/>
          <w:rFonts w:hint="eastAsia"/>
        </w:rPr>
      </w:pPr>
      <w:ins w:id="253" w:author="fujiwara" w:date="2021-05-24T17:00:00Z">
        <w:r>
          <w:rPr>
            <w:rFonts w:hint="eastAsia"/>
          </w:rPr>
          <w:t>・【新卒向け記事】自社？受託？</w:t>
        </w:r>
        <w:r>
          <w:t>SES</w:t>
        </w:r>
        <w:r>
          <w:rPr>
            <w:rFonts w:hint="eastAsia"/>
          </w:rPr>
          <w:t>？</w:t>
        </w:r>
        <w:r>
          <w:t>IT</w:t>
        </w:r>
        <w:r>
          <w:rPr>
            <w:rFonts w:hint="eastAsia"/>
          </w:rPr>
          <w:t>エンジニアの</w:t>
        </w:r>
      </w:ins>
      <w:ins w:id="254" w:author="fujiwara" w:date="2021-05-24T17:01:00Z">
        <w:r>
          <w:rPr>
            <w:rFonts w:hint="eastAsia"/>
          </w:rPr>
          <w:t>働き方について</w:t>
        </w:r>
      </w:ins>
    </w:p>
    <w:p w:rsidR="00536C6A" w:rsidRPr="00C51239" w:rsidRDefault="00536C6A" w:rsidP="008A0F28">
      <w:pPr>
        <w:rPr>
          <w:rFonts w:hint="eastAsia"/>
        </w:rPr>
      </w:pPr>
      <w:ins w:id="255" w:author="fujiwara" w:date="2021-05-24T17:00:00Z">
        <w:r w:rsidRPr="00536C6A">
          <w:t>https://www.wantedly.com/companies/company_8204706/post_articles/318270</w:t>
        </w:r>
      </w:ins>
    </w:p>
    <w:p w:rsidR="008A0F28" w:rsidRDefault="000E2930" w:rsidP="008A0F28">
      <w:pPr>
        <w:rPr>
          <w:ins w:id="256" w:author="fujiwara" w:date="2021-05-24T17:02:00Z"/>
        </w:rPr>
      </w:pPr>
      <w:ins w:id="257" w:author="fujiwara" w:date="2021-05-24T17:01:00Z">
        <w:r>
          <w:rPr>
            <w:rFonts w:hint="eastAsia"/>
          </w:rPr>
          <w:t>・エンジニアで「受託開発から自社開発に転職したい！」際の、転職成功に向けて注意する</w:t>
        </w:r>
      </w:ins>
      <w:ins w:id="258" w:author="fujiwara" w:date="2021-05-24T17:02:00Z">
        <w:r>
          <w:rPr>
            <w:rFonts w:hint="eastAsia"/>
          </w:rPr>
          <w:t>ポイントは？</w:t>
        </w:r>
      </w:ins>
    </w:p>
    <w:p w:rsidR="000E2930" w:rsidRDefault="000E2930" w:rsidP="008A0F28">
      <w:pPr>
        <w:rPr>
          <w:ins w:id="259" w:author="fujiwara" w:date="2021-05-24T17:01:00Z"/>
          <w:rFonts w:hint="eastAsia"/>
        </w:rPr>
      </w:pPr>
      <w:ins w:id="260" w:author="fujiwara" w:date="2021-05-24T17:02:00Z">
        <w:r w:rsidRPr="000E2930">
          <w:t>https://min-ten.com/guide/guide_2604/?amp#sect-5</w:t>
        </w:r>
      </w:ins>
    </w:p>
    <w:p w:rsidR="000E2930" w:rsidRDefault="000E2930" w:rsidP="008A0F28">
      <w:pPr>
        <w:rPr>
          <w:rFonts w:hint="eastAsia"/>
        </w:rPr>
      </w:pPr>
    </w:p>
    <w:p w:rsidR="003A0585" w:rsidRDefault="003A0585">
      <w:pPr>
        <w:widowControl/>
        <w:jc w:val="left"/>
        <w:rPr>
          <w:ins w:id="261" w:author="fujiwara" w:date="2021-05-24T19:23:00Z"/>
        </w:rPr>
      </w:pPr>
      <w:ins w:id="262" w:author="fujiwara" w:date="2021-05-24T19:23:00Z">
        <w:r>
          <w:br w:type="page"/>
        </w:r>
      </w:ins>
    </w:p>
    <w:p w:rsidR="008A0F28" w:rsidRDefault="008A0F28" w:rsidP="008A0F28">
      <w:r>
        <w:rPr>
          <w:rFonts w:hint="eastAsia"/>
        </w:rPr>
        <w:lastRenderedPageBreak/>
        <w:t>不況下において</w:t>
      </w:r>
      <w:r>
        <w:t>IT業界はどのような影響を受けると考えられるか説明してください</w:t>
      </w:r>
    </w:p>
    <w:p w:rsidR="008A0F28" w:rsidRDefault="008A0F28" w:rsidP="008A0F28">
      <w:pPr>
        <w:rPr>
          <w:ins w:id="263" w:author="fujiwara" w:date="2021-05-24T19:23:00Z"/>
        </w:rPr>
      </w:pPr>
    </w:p>
    <w:p w:rsidR="00956FA5" w:rsidRDefault="00956FA5" w:rsidP="008A0F28">
      <w:pPr>
        <w:rPr>
          <w:rFonts w:hint="eastAsia"/>
        </w:rPr>
      </w:pPr>
      <w:ins w:id="264" w:author="fujiwara" w:date="2021-05-24T19:23:00Z">
        <w:r>
          <w:rPr>
            <w:rFonts w:hint="eastAsia"/>
          </w:rPr>
          <w:t>＜</w:t>
        </w:r>
      </w:ins>
      <w:ins w:id="265" w:author="fujiwara" w:date="2021-05-24T19:24:00Z">
        <w:r>
          <w:rPr>
            <w:rFonts w:hint="eastAsia"/>
          </w:rPr>
          <w:t>解答＞</w:t>
        </w:r>
      </w:ins>
    </w:p>
    <w:p w:rsidR="008A0F28" w:rsidRDefault="008A0F28" w:rsidP="008A0F28">
      <w:r>
        <w:rPr>
          <w:rFonts w:hint="eastAsia"/>
        </w:rPr>
        <w:t xml:space="preserve">　</w:t>
      </w:r>
      <w:r>
        <w:t>IT業界は</w:t>
      </w:r>
      <w:del w:id="266" w:author="fujiwara" w:date="2021-05-24T16:09:00Z">
        <w:r w:rsidDel="00606973">
          <w:delText>コロナウイルスの感染拡大等による</w:delText>
        </w:r>
      </w:del>
      <w:r>
        <w:t>不況の影響を受けるが、その影響は</w:t>
      </w:r>
      <w:ins w:id="267" w:author="fujiwara" w:date="2021-05-24T16:48:00Z">
        <w:r w:rsidR="00715994">
          <w:rPr>
            <w:rFonts w:hint="eastAsia"/>
          </w:rPr>
          <w:t>「インフラ」</w:t>
        </w:r>
      </w:ins>
      <w:ins w:id="268" w:author="fujiwara" w:date="2021-05-24T16:49:00Z">
        <w:r w:rsidR="00715994">
          <w:rPr>
            <w:rFonts w:hint="eastAsia"/>
          </w:rPr>
          <w:t>関連の</w:t>
        </w:r>
      </w:ins>
      <w:ins w:id="269" w:author="fujiwara" w:date="2021-05-24T16:25:00Z">
        <w:r w:rsidR="00E258FE">
          <w:rPr>
            <w:rFonts w:hint="eastAsia"/>
          </w:rPr>
          <w:t>業務や</w:t>
        </w:r>
      </w:ins>
      <w:ins w:id="270" w:author="fujiwara" w:date="2021-05-24T16:34:00Z">
        <w:r w:rsidR="00D15894">
          <w:rPr>
            <w:rFonts w:hint="eastAsia"/>
          </w:rPr>
          <w:t>、</w:t>
        </w:r>
      </w:ins>
      <w:ins w:id="271" w:author="fujiwara" w:date="2021-05-24T16:31:00Z">
        <w:r w:rsidR="00E258FE">
          <w:t>AI</w:t>
        </w:r>
        <w:r w:rsidR="00E258FE">
          <w:rPr>
            <w:rFonts w:hint="eastAsia"/>
          </w:rPr>
          <w:t>（人工知能）</w:t>
        </w:r>
      </w:ins>
      <w:ins w:id="272" w:author="fujiwara" w:date="2021-05-24T16:34:00Z">
        <w:r w:rsidR="00D15894">
          <w:rPr>
            <w:rFonts w:hint="eastAsia"/>
          </w:rPr>
          <w:t>、</w:t>
        </w:r>
      </w:ins>
      <w:ins w:id="273" w:author="fujiwara" w:date="2021-05-24T16:32:00Z">
        <w:r w:rsidR="00E258FE">
          <w:t>Web</w:t>
        </w:r>
        <w:r w:rsidR="00E258FE">
          <w:rPr>
            <w:rFonts w:hint="eastAsia"/>
          </w:rPr>
          <w:t>フロント</w:t>
        </w:r>
      </w:ins>
      <w:ins w:id="274" w:author="fujiwara" w:date="2021-05-24T16:49:00Z">
        <w:r w:rsidR="00715994">
          <w:rPr>
            <w:rFonts w:hint="eastAsia"/>
          </w:rPr>
          <w:t>といった</w:t>
        </w:r>
      </w:ins>
      <w:ins w:id="275" w:author="fujiwara" w:date="2021-05-24T16:34:00Z">
        <w:r w:rsidR="00D15894">
          <w:rPr>
            <w:rFonts w:hint="eastAsia"/>
          </w:rPr>
          <w:t>「</w:t>
        </w:r>
      </w:ins>
      <w:ins w:id="276" w:author="fujiwara" w:date="2021-05-24T16:25:00Z">
        <w:r w:rsidR="00E258FE">
          <w:rPr>
            <w:rFonts w:hint="eastAsia"/>
          </w:rPr>
          <w:t>開発</w:t>
        </w:r>
      </w:ins>
      <w:ins w:id="277" w:author="fujiwara" w:date="2021-05-24T16:34:00Z">
        <w:r w:rsidR="00D15894">
          <w:rPr>
            <w:rFonts w:hint="eastAsia"/>
          </w:rPr>
          <w:t>」</w:t>
        </w:r>
      </w:ins>
      <w:ins w:id="278" w:author="fujiwara" w:date="2021-05-24T16:49:00Z">
        <w:r w:rsidR="00715994">
          <w:rPr>
            <w:rFonts w:hint="eastAsia"/>
          </w:rPr>
          <w:t>関連</w:t>
        </w:r>
      </w:ins>
      <w:ins w:id="279" w:author="fujiwara" w:date="2021-05-24T16:25:00Z">
        <w:r w:rsidR="00E258FE">
          <w:rPr>
            <w:rFonts w:hint="eastAsia"/>
          </w:rPr>
          <w:t>業務</w:t>
        </w:r>
      </w:ins>
      <w:ins w:id="280" w:author="fujiwara" w:date="2021-05-24T16:32:00Z">
        <w:r w:rsidR="00E258FE">
          <w:rPr>
            <w:rFonts w:hint="eastAsia"/>
          </w:rPr>
          <w:t>等、</w:t>
        </w:r>
      </w:ins>
      <w:ins w:id="281" w:author="fujiwara" w:date="2021-05-24T16:34:00Z">
        <w:r w:rsidR="00D15894">
          <w:rPr>
            <w:rFonts w:hint="eastAsia"/>
          </w:rPr>
          <w:t>業務</w:t>
        </w:r>
      </w:ins>
      <w:ins w:id="282" w:author="fujiwara" w:date="2021-05-24T16:21:00Z">
        <w:r w:rsidR="00E258FE">
          <w:rPr>
            <w:rFonts w:hint="eastAsia"/>
          </w:rPr>
          <w:t>分野によって</w:t>
        </w:r>
      </w:ins>
      <w:del w:id="283" w:author="fujiwara" w:date="2021-05-24T16:21:00Z">
        <w:r w:rsidDel="00E258FE">
          <w:delText>限定的である</w:delText>
        </w:r>
      </w:del>
      <w:ins w:id="284" w:author="fujiwara" w:date="2021-05-24T16:21:00Z">
        <w:r w:rsidR="00E258FE">
          <w:rPr>
            <w:rFonts w:hint="eastAsia"/>
          </w:rPr>
          <w:t>異なる</w:t>
        </w:r>
      </w:ins>
      <w:r>
        <w:t>と考えられる。以下にその理由を述べる。</w:t>
      </w:r>
    </w:p>
    <w:p w:rsidR="008A0F28" w:rsidRDefault="008A0F28" w:rsidP="008A0F28">
      <w:r>
        <w:rPr>
          <w:rFonts w:hint="eastAsia"/>
        </w:rPr>
        <w:t xml:space="preserve">　コロナ以前から、世界は第４次産業革命の時代を迎えている。第４次産業革命とは、</w:t>
      </w:r>
      <w:r>
        <w:t>IoT（Internet of Things）・ビッグデータ・A</w:t>
      </w:r>
      <w:ins w:id="285" w:author="fujiwara" w:date="2021-05-24T19:24:00Z">
        <w:r w:rsidR="00956FA5">
          <w:t>I</w:t>
        </w:r>
      </w:ins>
      <w:del w:id="286" w:author="fujiwara" w:date="2021-05-24T19:24:00Z">
        <w:r w:rsidDel="00956FA5">
          <w:delText>i</w:delText>
        </w:r>
      </w:del>
      <w:r>
        <w:t>等の技術革新を意味する。第１次産業革命から第３次産業革命までが、「工場の機械化」、「電力を用いた大量生産」や「電子工学や情報技術を用いたオートメーション化」等の"ハード面の技術革新"であった一方で、第４次産業革命はインターネットによって様々なモノが繋がる"ソフト面の技術革新"と言える。あらゆる分野で今後IT技術が必要となることが予想される。</w:t>
      </w:r>
    </w:p>
    <w:p w:rsidR="008A0F28" w:rsidRDefault="008A0F28" w:rsidP="008A0F28">
      <w:r>
        <w:rPr>
          <w:rFonts w:hint="eastAsia"/>
        </w:rPr>
        <w:t xml:space="preserve">　そのような世界的な潮流の中で、我が国も</w:t>
      </w:r>
      <w:r>
        <w:t>IT業界の拡大に舵を切っている。特に我が国は資源が乏しく、スマートフォンに使われる「レアメタル」のような、世界的に需要のある資源が採掘できる状況ではない。資源の乏しい我が国がGDPを維持・成長させるためには、資源</w:t>
      </w:r>
      <w:ins w:id="287" w:author="fujiwara" w:date="2021-05-24T19:25:00Z">
        <w:r w:rsidR="00956FA5">
          <w:rPr>
            <w:rFonts w:hint="eastAsia"/>
          </w:rPr>
          <w:t>に頼らなくとも済む</w:t>
        </w:r>
      </w:ins>
      <w:del w:id="288" w:author="fujiwara" w:date="2021-05-24T16:02:00Z">
        <w:r w:rsidDel="000F0DD7">
          <w:rPr>
            <w:rFonts w:hint="eastAsia"/>
          </w:rPr>
          <w:delText>の</w:delText>
        </w:r>
      </w:del>
      <w:del w:id="289" w:author="fujiwara" w:date="2021-05-24T19:25:00Z">
        <w:r w:rsidDel="00956FA5">
          <w:delText>必要</w:delText>
        </w:r>
      </w:del>
      <w:del w:id="290" w:author="fujiwara" w:date="2021-05-24T16:02:00Z">
        <w:r w:rsidDel="000F0DD7">
          <w:delText>が</w:delText>
        </w:r>
      </w:del>
      <w:del w:id="291" w:author="fujiwara" w:date="2021-05-24T19:25:00Z">
        <w:r w:rsidDel="00956FA5">
          <w:delText>ない</w:delText>
        </w:r>
      </w:del>
      <w:r>
        <w:t>IT業界の拡大が急務である。</w:t>
      </w:r>
    </w:p>
    <w:p w:rsidR="008A0F28" w:rsidRDefault="008A0F28" w:rsidP="008A0F28">
      <w:pPr>
        <w:rPr>
          <w:ins w:id="292" w:author="fujiwara" w:date="2021-05-24T16:42:00Z"/>
        </w:rPr>
      </w:pPr>
      <w:r>
        <w:rPr>
          <w:rFonts w:hint="eastAsia"/>
        </w:rPr>
        <w:t xml:space="preserve">　以上より、我が国の</w:t>
      </w:r>
      <w:r>
        <w:t>IT業界の需要は今後拡大し続けるものと考えられる。みずほ情報総研株式会社による調査レポートにおいても、2030年時点でのIT人材の需要と供給の差（受給ギャップ）は16</w:t>
      </w:r>
      <w:r>
        <w:rPr>
          <w:rFonts w:hint="eastAsia"/>
        </w:rPr>
        <w:t>〜</w:t>
      </w:r>
      <w:r>
        <w:t>79万人に上ると試算されている。またAI人材についても、2030年時点での受給ギャップが1.2</w:t>
      </w:r>
      <w:r>
        <w:rPr>
          <w:rFonts w:hint="eastAsia"/>
        </w:rPr>
        <w:t>〜</w:t>
      </w:r>
      <w:r>
        <w:t>12.4万人になると試算されている。</w:t>
      </w:r>
    </w:p>
    <w:p w:rsidR="0024183D" w:rsidRDefault="00715994" w:rsidP="00715994">
      <w:pPr>
        <w:ind w:firstLineChars="50" w:firstLine="105"/>
        <w:rPr>
          <w:ins w:id="293" w:author="fujiwara" w:date="2021-05-24T16:22:00Z"/>
          <w:rFonts w:hint="eastAsia"/>
        </w:rPr>
        <w:pPrChange w:id="294" w:author="fujiwara" w:date="2021-05-24T16:44:00Z">
          <w:pPr/>
        </w:pPrChange>
      </w:pPr>
      <w:ins w:id="295" w:author="fujiwara" w:date="2021-05-24T16:46:00Z">
        <w:r>
          <w:rPr>
            <w:rFonts w:hint="eastAsia"/>
          </w:rPr>
          <w:t>「</w:t>
        </w:r>
      </w:ins>
      <w:ins w:id="296" w:author="fujiwara" w:date="2021-05-24T16:43:00Z">
        <w:r>
          <w:rPr>
            <w:rFonts w:hint="eastAsia"/>
          </w:rPr>
          <w:t>業務の</w:t>
        </w:r>
      </w:ins>
      <w:ins w:id="297" w:author="fujiwara" w:date="2021-05-24T16:42:00Z">
        <w:r w:rsidR="0024183D">
          <w:t>IT化</w:t>
        </w:r>
      </w:ins>
      <w:ins w:id="298" w:author="fujiwara" w:date="2021-05-24T16:46:00Z">
        <w:r>
          <w:rPr>
            <w:rFonts w:hint="eastAsia"/>
          </w:rPr>
          <w:t>」</w:t>
        </w:r>
      </w:ins>
      <w:ins w:id="299" w:author="fujiwara" w:date="2021-05-24T16:49:00Z">
        <w:r w:rsidR="0062165E">
          <w:rPr>
            <w:rFonts w:hint="eastAsia"/>
          </w:rPr>
          <w:t>といった開発業務</w:t>
        </w:r>
      </w:ins>
      <w:ins w:id="300" w:author="fujiwara" w:date="2021-05-24T16:42:00Z">
        <w:r w:rsidR="0024183D">
          <w:rPr>
            <w:rFonts w:hint="eastAsia"/>
          </w:rPr>
          <w:t>の</w:t>
        </w:r>
        <w:r w:rsidR="0024183D">
          <w:t>目的は、システム</w:t>
        </w:r>
      </w:ins>
      <w:ins w:id="301" w:author="fujiwara" w:date="2021-05-24T16:46:00Z">
        <w:r>
          <w:rPr>
            <w:rFonts w:hint="eastAsia"/>
          </w:rPr>
          <w:t>の</w:t>
        </w:r>
      </w:ins>
      <w:ins w:id="302" w:author="fujiwara" w:date="2021-05-24T16:42:00Z">
        <w:r w:rsidR="0024183D">
          <w:t>導入</w:t>
        </w:r>
      </w:ins>
      <w:ins w:id="303" w:author="fujiwara" w:date="2021-05-24T16:46:00Z">
        <w:r>
          <w:rPr>
            <w:rFonts w:hint="eastAsia"/>
          </w:rPr>
          <w:t>により</w:t>
        </w:r>
      </w:ins>
      <w:ins w:id="304" w:author="fujiwara" w:date="2021-05-24T16:42:00Z">
        <w:r w:rsidR="0024183D">
          <w:t>作業効率</w:t>
        </w:r>
      </w:ins>
      <w:ins w:id="305" w:author="fujiwara" w:date="2021-05-24T16:44:00Z">
        <w:r>
          <w:rPr>
            <w:rFonts w:hint="eastAsia"/>
          </w:rPr>
          <w:t>を上げ</w:t>
        </w:r>
      </w:ins>
      <w:ins w:id="306" w:author="fujiwara" w:date="2021-05-24T16:42:00Z">
        <w:r w:rsidR="0024183D">
          <w:t>、結果として人件費</w:t>
        </w:r>
      </w:ins>
      <w:ins w:id="307" w:author="fujiwara" w:date="2021-05-24T16:46:00Z">
        <w:r>
          <w:rPr>
            <w:rFonts w:hint="eastAsia"/>
          </w:rPr>
          <w:t>を</w:t>
        </w:r>
      </w:ins>
      <w:ins w:id="308" w:author="fujiwara" w:date="2021-05-24T16:42:00Z">
        <w:r w:rsidR="0024183D">
          <w:t>削減</w:t>
        </w:r>
      </w:ins>
      <w:ins w:id="309" w:author="fujiwara" w:date="2021-05-24T16:47:00Z">
        <w:r>
          <w:rPr>
            <w:rFonts w:hint="eastAsia"/>
          </w:rPr>
          <w:t>し、</w:t>
        </w:r>
      </w:ins>
      <w:ins w:id="310" w:author="fujiwara" w:date="2021-05-24T16:44:00Z">
        <w:r>
          <w:rPr>
            <w:rFonts w:hint="eastAsia"/>
          </w:rPr>
          <w:t>企業の</w:t>
        </w:r>
      </w:ins>
      <w:ins w:id="311" w:author="fujiwara" w:date="2021-05-24T16:42:00Z">
        <w:r w:rsidR="0024183D">
          <w:t>利益率を高めることで</w:t>
        </w:r>
      </w:ins>
      <w:ins w:id="312" w:author="fujiwara" w:date="2021-05-24T16:44:00Z">
        <w:r>
          <w:rPr>
            <w:rFonts w:hint="eastAsia"/>
          </w:rPr>
          <w:t>ある</w:t>
        </w:r>
      </w:ins>
      <w:ins w:id="313" w:author="fujiwara" w:date="2021-05-24T16:42:00Z">
        <w:r w:rsidR="0024183D">
          <w:t>。</w:t>
        </w:r>
        <w:r w:rsidR="0024183D">
          <w:rPr>
            <w:rFonts w:hint="eastAsia"/>
          </w:rPr>
          <w:t>そ</w:t>
        </w:r>
      </w:ins>
      <w:ins w:id="314" w:author="fujiwara" w:date="2021-05-24T16:45:00Z">
        <w:r>
          <w:rPr>
            <w:rFonts w:hint="eastAsia"/>
          </w:rPr>
          <w:t>れは</w:t>
        </w:r>
      </w:ins>
      <w:ins w:id="315" w:author="fujiwara" w:date="2021-05-24T16:42:00Z">
        <w:r w:rsidR="0024183D">
          <w:t>、</w:t>
        </w:r>
      </w:ins>
      <w:ins w:id="316" w:author="fujiwara" w:date="2021-05-24T16:50:00Z">
        <w:r w:rsidR="0062165E">
          <w:rPr>
            <w:rFonts w:hint="eastAsia"/>
          </w:rPr>
          <w:t>企業の</w:t>
        </w:r>
      </w:ins>
      <w:ins w:id="317" w:author="fujiwara" w:date="2021-05-24T16:42:00Z">
        <w:r w:rsidR="0024183D" w:rsidRPr="00B91E07">
          <w:rPr>
            <w:u w:val="single"/>
          </w:rPr>
          <w:t>基幹業務で生まれた利益をIT化という投資に費やす</w:t>
        </w:r>
      </w:ins>
      <w:ins w:id="318" w:author="fujiwara" w:date="2021-05-24T16:46:00Z">
        <w:r>
          <w:rPr>
            <w:rFonts w:hint="eastAsia"/>
            <w:u w:val="single"/>
          </w:rPr>
          <w:t>ため、</w:t>
        </w:r>
      </w:ins>
      <w:ins w:id="319" w:author="fujiwara" w:date="2021-05-24T16:42:00Z">
        <w:r w:rsidR="0024183D" w:rsidRPr="00B91E07">
          <w:rPr>
            <w:u w:val="single"/>
          </w:rPr>
          <w:t>実現</w:t>
        </w:r>
      </w:ins>
      <w:ins w:id="320" w:author="fujiwara" w:date="2021-05-24T16:50:00Z">
        <w:r w:rsidR="00EE5CDE">
          <w:rPr>
            <w:rFonts w:hint="eastAsia"/>
            <w:u w:val="single"/>
          </w:rPr>
          <w:t>できるものである</w:t>
        </w:r>
      </w:ins>
      <w:ins w:id="321" w:author="fujiwara" w:date="2021-05-24T16:42:00Z">
        <w:r w:rsidR="0024183D">
          <w:t>。</w:t>
        </w:r>
      </w:ins>
    </w:p>
    <w:p w:rsidR="00E258FE" w:rsidDel="002D3D59" w:rsidRDefault="00E258FE" w:rsidP="008A0F28">
      <w:pPr>
        <w:rPr>
          <w:del w:id="322" w:author="fujiwara" w:date="2021-05-24T16:54:00Z"/>
          <w:rFonts w:hint="eastAsia"/>
        </w:rPr>
      </w:pPr>
      <w:ins w:id="323" w:author="fujiwara" w:date="2021-05-24T16:22:00Z">
        <w:r>
          <w:rPr>
            <w:rFonts w:hint="eastAsia"/>
          </w:rPr>
          <w:t xml:space="preserve">　</w:t>
        </w:r>
      </w:ins>
      <w:ins w:id="324" w:author="fujiwara" w:date="2021-05-24T16:51:00Z">
        <w:r w:rsidR="00C50E5B">
          <w:rPr>
            <w:rFonts w:hint="eastAsia"/>
          </w:rPr>
          <w:t>我が国の</w:t>
        </w:r>
      </w:ins>
      <w:ins w:id="325" w:author="fujiwara" w:date="2021-05-24T16:50:00Z">
        <w:r w:rsidR="00C50E5B">
          <w:t>IT</w:t>
        </w:r>
        <w:r w:rsidR="00C50E5B">
          <w:rPr>
            <w:rFonts w:hint="eastAsia"/>
          </w:rPr>
          <w:t>業界の</w:t>
        </w:r>
      </w:ins>
      <w:ins w:id="326" w:author="fujiwara" w:date="2021-05-24T16:24:00Z">
        <w:r>
          <w:rPr>
            <w:rFonts w:hint="eastAsia"/>
          </w:rPr>
          <w:t>需要が拡大する中で</w:t>
        </w:r>
      </w:ins>
      <w:ins w:id="327" w:author="fujiwara" w:date="2021-05-24T16:51:00Z">
        <w:r w:rsidR="00C50E5B">
          <w:rPr>
            <w:rFonts w:hint="eastAsia"/>
          </w:rPr>
          <w:t>も</w:t>
        </w:r>
      </w:ins>
      <w:ins w:id="328" w:author="fujiwara" w:date="2021-05-24T16:24:00Z">
        <w:r>
          <w:rPr>
            <w:rFonts w:hint="eastAsia"/>
          </w:rPr>
          <w:t>、</w:t>
        </w:r>
      </w:ins>
      <w:ins w:id="329" w:author="fujiwara" w:date="2021-05-24T16:36:00Z">
        <w:r w:rsidR="0007260D" w:rsidRPr="0007260D">
          <w:rPr>
            <w:rFonts w:hint="eastAsia"/>
          </w:rPr>
          <w:t>不景気時</w:t>
        </w:r>
      </w:ins>
      <w:ins w:id="330" w:author="fujiwara" w:date="2021-05-24T16:52:00Z">
        <w:r w:rsidR="0007394E">
          <w:rPr>
            <w:rFonts w:hint="eastAsia"/>
          </w:rPr>
          <w:t>には</w:t>
        </w:r>
      </w:ins>
      <w:ins w:id="331" w:author="fujiwara" w:date="2021-05-24T16:38:00Z">
        <w:r w:rsidR="0007260D">
          <w:rPr>
            <w:rFonts w:hint="eastAsia"/>
          </w:rPr>
          <w:t>各企業</w:t>
        </w:r>
      </w:ins>
      <w:ins w:id="332" w:author="fujiwara" w:date="2021-05-24T16:36:00Z">
        <w:r w:rsidR="0007260D" w:rsidRPr="0007260D">
          <w:rPr>
            <w:rFonts w:hint="eastAsia"/>
          </w:rPr>
          <w:t>は</w:t>
        </w:r>
        <w:r w:rsidR="0007260D" w:rsidRPr="0007260D">
          <w:t>IT投資</w:t>
        </w:r>
      </w:ins>
      <w:ins w:id="333" w:author="fujiwara" w:date="2021-05-24T16:38:00Z">
        <w:r w:rsidR="0007260D">
          <w:rPr>
            <w:rFonts w:hint="eastAsia"/>
          </w:rPr>
          <w:t>を</w:t>
        </w:r>
      </w:ins>
      <w:ins w:id="334" w:author="fujiwara" w:date="2021-05-24T16:36:00Z">
        <w:r w:rsidR="0007260D" w:rsidRPr="0007260D">
          <w:t>控え</w:t>
        </w:r>
      </w:ins>
      <w:ins w:id="335" w:author="fujiwara" w:date="2021-05-24T16:40:00Z">
        <w:r w:rsidR="00400C48">
          <w:rPr>
            <w:rFonts w:hint="eastAsia"/>
          </w:rPr>
          <w:t>るため</w:t>
        </w:r>
      </w:ins>
      <w:ins w:id="336" w:author="fujiwara" w:date="2021-05-24T16:36:00Z">
        <w:r w:rsidR="0007260D" w:rsidRPr="0007260D">
          <w:t>開発業務</w:t>
        </w:r>
      </w:ins>
      <w:ins w:id="337" w:author="fujiwara" w:date="2021-05-24T16:40:00Z">
        <w:r w:rsidR="00400C48">
          <w:rPr>
            <w:rFonts w:hint="eastAsia"/>
          </w:rPr>
          <w:t>が少なくなり、開発エンジニアの需要が減少する。</w:t>
        </w:r>
      </w:ins>
      <w:ins w:id="338" w:author="fujiwara" w:date="2021-05-24T16:38:00Z">
        <w:r w:rsidR="0007260D">
          <w:rPr>
            <w:rFonts w:hint="eastAsia"/>
          </w:rPr>
          <w:t>一方で</w:t>
        </w:r>
      </w:ins>
      <w:ins w:id="339" w:author="fujiwara" w:date="2021-05-24T16:36:00Z">
        <w:r w:rsidR="0007260D" w:rsidRPr="0007260D">
          <w:t>、基幹システムは</w:t>
        </w:r>
      </w:ins>
      <w:ins w:id="340" w:author="fujiwara" w:date="2021-05-24T16:39:00Z">
        <w:r w:rsidR="0007260D">
          <w:rPr>
            <w:rFonts w:hint="eastAsia"/>
          </w:rPr>
          <w:t>維持し続ける必要があるため、</w:t>
        </w:r>
      </w:ins>
      <w:ins w:id="341" w:author="fujiwara" w:date="2021-05-24T16:36:00Z">
        <w:r w:rsidR="0007260D" w:rsidRPr="0007260D">
          <w:t>インフラ</w:t>
        </w:r>
      </w:ins>
      <w:ins w:id="342" w:author="fujiwara" w:date="2021-05-24T16:37:00Z">
        <w:r w:rsidR="0007260D">
          <w:rPr>
            <w:rFonts w:hint="eastAsia"/>
          </w:rPr>
          <w:t>エンジニア</w:t>
        </w:r>
      </w:ins>
      <w:ins w:id="343" w:author="fujiwara" w:date="2021-05-24T16:36:00Z">
        <w:r w:rsidR="0007260D" w:rsidRPr="0007260D">
          <w:t>の需要</w:t>
        </w:r>
      </w:ins>
      <w:ins w:id="344" w:author="fujiwara" w:date="2021-05-24T16:41:00Z">
        <w:r w:rsidR="00400C48">
          <w:rPr>
            <w:rFonts w:hint="eastAsia"/>
          </w:rPr>
          <w:t>は</w:t>
        </w:r>
      </w:ins>
      <w:ins w:id="345" w:author="fujiwara" w:date="2021-05-24T16:52:00Z">
        <w:r w:rsidR="0007394E">
          <w:rPr>
            <w:rFonts w:hint="eastAsia"/>
          </w:rPr>
          <w:t>増加す</w:t>
        </w:r>
      </w:ins>
      <w:ins w:id="346" w:author="fujiwara" w:date="2021-05-24T16:41:00Z">
        <w:r w:rsidR="00400C48">
          <w:rPr>
            <w:rFonts w:hint="eastAsia"/>
          </w:rPr>
          <w:t>る。</w:t>
        </w:r>
      </w:ins>
    </w:p>
    <w:p w:rsidR="002D3D59" w:rsidRDefault="008A0F28" w:rsidP="008A0F28">
      <w:pPr>
        <w:rPr>
          <w:ins w:id="347" w:author="fujiwara" w:date="2021-05-24T16:54:00Z"/>
        </w:rPr>
      </w:pPr>
      <w:del w:id="348" w:author="fujiwara" w:date="2021-05-24T16:54:00Z">
        <w:r w:rsidDel="002D3D59">
          <w:rPr>
            <w:rFonts w:hint="eastAsia"/>
          </w:rPr>
          <w:delText xml:space="preserve">　</w:delText>
        </w:r>
      </w:del>
      <w:ins w:id="349" w:author="fujiwara" w:date="2021-05-24T16:54:00Z">
        <w:r w:rsidR="002D3D59">
          <w:rPr>
            <w:rFonts w:hint="eastAsia"/>
          </w:rPr>
          <w:t>実際に</w:t>
        </w:r>
      </w:ins>
      <w:r>
        <w:rPr>
          <w:rFonts w:hint="eastAsia"/>
        </w:rPr>
        <w:t>一昨年からのコロナウイルスの感染拡大で、</w:t>
      </w:r>
      <w:r>
        <w:t>IT業界の</w:t>
      </w:r>
      <w:ins w:id="350" w:author="fujiwara" w:date="2021-05-24T16:53:00Z">
        <w:r w:rsidR="002D3D59">
          <w:rPr>
            <w:rFonts w:hint="eastAsia"/>
          </w:rPr>
          <w:t>開発業務</w:t>
        </w:r>
      </w:ins>
      <w:del w:id="351" w:author="fujiwara" w:date="2021-05-24T16:53:00Z">
        <w:r w:rsidDel="002D3D59">
          <w:delText>一部</w:delText>
        </w:r>
      </w:del>
      <w:r>
        <w:t>（SESや小規模なフリーランス事業者等）</w:t>
      </w:r>
      <w:ins w:id="352" w:author="fujiwara" w:date="2021-05-24T16:53:00Z">
        <w:r w:rsidR="00FC7E88">
          <w:rPr>
            <w:rFonts w:hint="eastAsia"/>
          </w:rPr>
          <w:t>は</w:t>
        </w:r>
      </w:ins>
      <w:del w:id="353" w:author="fujiwara" w:date="2021-05-24T16:53:00Z">
        <w:r w:rsidDel="00FC7E88">
          <w:delText>も</w:delText>
        </w:r>
      </w:del>
      <w:r>
        <w:t>不況の影響を受けて</w:t>
      </w:r>
      <w:ins w:id="354" w:author="fujiwara" w:date="2021-05-24T16:53:00Z">
        <w:r w:rsidR="002D3D59">
          <w:rPr>
            <w:rFonts w:hint="eastAsia"/>
          </w:rPr>
          <w:t>いる</w:t>
        </w:r>
      </w:ins>
      <w:del w:id="355" w:author="fujiwara" w:date="2021-05-24T16:53:00Z">
        <w:r w:rsidDel="002D3D59">
          <w:delText>はいるが、半年程度の遅行指数となっている</w:delText>
        </w:r>
      </w:del>
      <w:r>
        <w:t>。</w:t>
      </w:r>
    </w:p>
    <w:p w:rsidR="008A0F28" w:rsidRDefault="008A0F28" w:rsidP="002D3D59">
      <w:pPr>
        <w:ind w:firstLineChars="50" w:firstLine="105"/>
        <w:pPrChange w:id="356" w:author="fujiwara" w:date="2021-05-24T16:54:00Z">
          <w:pPr/>
        </w:pPrChange>
      </w:pPr>
      <w:r>
        <w:t>今後のIoTの進展、デジタルトランスフォーメーション（DX）の促進等</w:t>
      </w:r>
      <w:ins w:id="357" w:author="fujiwara" w:date="2021-05-24T16:54:00Z">
        <w:r w:rsidR="002D3D59">
          <w:rPr>
            <w:rFonts w:hint="eastAsia"/>
          </w:rPr>
          <w:t>の傾向</w:t>
        </w:r>
      </w:ins>
      <w:r>
        <w:t>もふまえると、コロナウイルスの感染拡大による</w:t>
      </w:r>
      <w:ins w:id="358" w:author="fujiwara" w:date="2021-05-24T16:55:00Z">
        <w:r w:rsidR="002D3D59">
          <w:rPr>
            <w:rFonts w:hint="eastAsia"/>
          </w:rPr>
          <w:t>不況</w:t>
        </w:r>
      </w:ins>
      <w:ins w:id="359" w:author="fujiwara" w:date="2021-05-24T19:29:00Z">
        <w:r w:rsidR="000F1E1B">
          <w:rPr>
            <w:rFonts w:hint="eastAsia"/>
          </w:rPr>
          <w:t>で</w:t>
        </w:r>
      </w:ins>
      <w:ins w:id="360" w:author="fujiwara" w:date="2021-05-24T16:55:00Z">
        <w:r w:rsidR="002D3D59">
          <w:rPr>
            <w:rFonts w:hint="eastAsia"/>
          </w:rPr>
          <w:t>分野</w:t>
        </w:r>
      </w:ins>
      <w:ins w:id="361" w:author="fujiwara" w:date="2021-05-24T19:29:00Z">
        <w:r w:rsidR="000F1E1B">
          <w:rPr>
            <w:rFonts w:hint="eastAsia"/>
          </w:rPr>
          <w:t>によって</w:t>
        </w:r>
      </w:ins>
      <w:del w:id="362" w:author="fujiwara" w:date="2021-05-24T16:55:00Z">
        <w:r w:rsidDel="002D3D59">
          <w:rPr>
            <w:rFonts w:hint="eastAsia"/>
          </w:rPr>
          <w:delText>若干の</w:delText>
        </w:r>
      </w:del>
      <w:ins w:id="363" w:author="fujiwara" w:date="2021-05-24T19:28:00Z">
        <w:r w:rsidR="00A3165E">
          <w:rPr>
            <w:rFonts w:hint="eastAsia"/>
          </w:rPr>
          <w:t>多少の</w:t>
        </w:r>
      </w:ins>
      <w:r>
        <w:rPr>
          <w:rFonts w:hint="eastAsia"/>
        </w:rPr>
        <w:t>需</w:t>
      </w:r>
      <w:r>
        <w:t>要変動</w:t>
      </w:r>
      <w:ins w:id="364" w:author="fujiwara" w:date="2021-05-24T19:27:00Z">
        <w:r w:rsidR="003B24DA">
          <w:rPr>
            <w:rFonts w:hint="eastAsia"/>
          </w:rPr>
          <w:t>が発生して</w:t>
        </w:r>
      </w:ins>
      <w:del w:id="365" w:author="fujiwara" w:date="2021-05-24T19:27:00Z">
        <w:r w:rsidDel="003B24DA">
          <w:delText>はあ</w:delText>
        </w:r>
      </w:del>
      <w:ins w:id="366" w:author="fujiwara" w:date="2021-05-24T19:27:00Z">
        <w:r w:rsidR="003B24DA">
          <w:rPr>
            <w:rFonts w:hint="eastAsia"/>
          </w:rPr>
          <w:t>い</w:t>
        </w:r>
      </w:ins>
      <w:r>
        <w:t>る</w:t>
      </w:r>
      <w:del w:id="367" w:author="fujiwara" w:date="2021-05-24T16:55:00Z">
        <w:r w:rsidDel="002D3D59">
          <w:delText>ものの</w:delText>
        </w:r>
      </w:del>
      <w:ins w:id="368" w:author="fujiwara" w:date="2021-05-24T16:55:00Z">
        <w:r w:rsidR="002D3D59">
          <w:rPr>
            <w:rFonts w:hint="eastAsia"/>
          </w:rPr>
          <w:t>が</w:t>
        </w:r>
      </w:ins>
      <w:r>
        <w:t>、</w:t>
      </w:r>
      <w:ins w:id="369" w:author="fujiwara" w:date="2021-05-24T16:55:00Z">
        <w:r w:rsidR="002D3D59">
          <w:rPr>
            <w:rFonts w:hint="eastAsia"/>
          </w:rPr>
          <w:t>今後のワクチン</w:t>
        </w:r>
      </w:ins>
      <w:ins w:id="370" w:author="fujiwara" w:date="2021-05-24T16:56:00Z">
        <w:r w:rsidR="002D3D59">
          <w:rPr>
            <w:rFonts w:hint="eastAsia"/>
          </w:rPr>
          <w:t>摂取の普及および</w:t>
        </w:r>
      </w:ins>
      <w:del w:id="371" w:author="fujiwara" w:date="2021-05-24T16:56:00Z">
        <w:r w:rsidDel="002D3D59">
          <w:delText>コロナウイルス</w:delText>
        </w:r>
      </w:del>
      <w:r>
        <w:t>感染</w:t>
      </w:r>
      <w:ins w:id="372" w:author="fujiwara" w:date="2021-05-24T16:56:00Z">
        <w:r w:rsidR="002D3D59">
          <w:rPr>
            <w:rFonts w:hint="eastAsia"/>
          </w:rPr>
          <w:t>状況</w:t>
        </w:r>
      </w:ins>
      <w:r>
        <w:t>の収束に合わせて、</w:t>
      </w:r>
      <w:ins w:id="373" w:author="fujiwara" w:date="2021-05-24T16:57:00Z">
        <w:r w:rsidR="002D3D59">
          <w:rPr>
            <w:rFonts w:hint="eastAsia"/>
          </w:rPr>
          <w:t>開発エンジニアの需要</w:t>
        </w:r>
      </w:ins>
      <w:ins w:id="374" w:author="fujiwara" w:date="2021-05-24T19:28:00Z">
        <w:r w:rsidR="00A3165E">
          <w:rPr>
            <w:rFonts w:hint="eastAsia"/>
          </w:rPr>
          <w:t>は</w:t>
        </w:r>
      </w:ins>
      <w:ins w:id="375" w:author="fujiwara" w:date="2021-05-24T16:57:00Z">
        <w:r w:rsidR="002D3D59">
          <w:rPr>
            <w:rFonts w:hint="eastAsia"/>
          </w:rPr>
          <w:t>緩やかに増加</w:t>
        </w:r>
      </w:ins>
      <w:ins w:id="376" w:author="fujiwara" w:date="2021-05-24T19:30:00Z">
        <w:r w:rsidR="00905F87">
          <w:rPr>
            <w:rFonts w:hint="eastAsia"/>
          </w:rPr>
          <w:t>し</w:t>
        </w:r>
      </w:ins>
      <w:bookmarkStart w:id="377" w:name="_GoBack"/>
      <w:bookmarkEnd w:id="377"/>
      <w:ins w:id="378" w:author="fujiwara" w:date="2021-05-24T16:57:00Z">
        <w:r w:rsidR="002D3D59">
          <w:rPr>
            <w:rFonts w:hint="eastAsia"/>
          </w:rPr>
          <w:t>ていくものと考えられる</w:t>
        </w:r>
      </w:ins>
      <w:del w:id="379" w:author="fujiwara" w:date="2021-05-24T16:57:00Z">
        <w:r w:rsidDel="002D3D59">
          <w:rPr>
            <w:rFonts w:hint="eastAsia"/>
          </w:rPr>
          <w:delText>I</w:delText>
        </w:r>
        <w:r w:rsidDel="002D3D59">
          <w:delText>T業界の需要はますます高まっていくものと考えられる</w:delText>
        </w:r>
      </w:del>
      <w:r>
        <w:t>。</w:t>
      </w:r>
    </w:p>
    <w:p w:rsidR="008A0F28" w:rsidRDefault="008A0F28" w:rsidP="008A0F28"/>
    <w:p w:rsidR="008A0F28" w:rsidRDefault="008A0F28" w:rsidP="008A0F28">
      <w:r>
        <w:rPr>
          <w:rFonts w:hint="eastAsia"/>
        </w:rPr>
        <w:t>（参考資料）</w:t>
      </w:r>
    </w:p>
    <w:p w:rsidR="008A0F28" w:rsidRDefault="008A0F28" w:rsidP="008A0F28">
      <w:r>
        <w:rPr>
          <w:rFonts w:hint="eastAsia"/>
        </w:rPr>
        <w:t>・「キャリアサポートガイダンス」動画</w:t>
      </w:r>
    </w:p>
    <w:p w:rsidR="008A0F28" w:rsidRDefault="008A0F28" w:rsidP="008A0F28">
      <w:r>
        <w:rPr>
          <w:rFonts w:hint="eastAsia"/>
        </w:rPr>
        <w:t>・「キャリアシング」動画</w:t>
      </w:r>
    </w:p>
    <w:p w:rsidR="008A0F28" w:rsidRDefault="008A0F28" w:rsidP="008A0F28">
      <w:r>
        <w:rPr>
          <w:rFonts w:hint="eastAsia"/>
        </w:rPr>
        <w:lastRenderedPageBreak/>
        <w:t>・日本経済</w:t>
      </w:r>
      <w:r>
        <w:t>2016-2017（内閣府）</w:t>
      </w:r>
    </w:p>
    <w:p w:rsidR="008A0F28" w:rsidRDefault="008A0F28" w:rsidP="008A0F28">
      <w:r>
        <w:t>https://www5.cao.go.jp/keizai3/2016/0117nk/n16_2_1.html</w:t>
      </w:r>
    </w:p>
    <w:p w:rsidR="008A0F28" w:rsidRDefault="008A0F28" w:rsidP="008A0F28">
      <w:r>
        <w:rPr>
          <w:rFonts w:hint="eastAsia"/>
        </w:rPr>
        <w:t>・平成</w:t>
      </w:r>
      <w:r>
        <w:t>30年度我が国におけるデータ駆動型社会に係る基盤整備（IT人材等育成支援のための調査分析事業）　- IT人材需給に関する調査 - 調査報告書（2019.3みずほ情報総研株式会社）</w:t>
      </w:r>
    </w:p>
    <w:p w:rsidR="008A0F28" w:rsidRDefault="003C7CE6" w:rsidP="008A0F28">
      <w:pPr>
        <w:rPr>
          <w:ins w:id="380" w:author="fujiwara" w:date="2021-05-24T16:57:00Z"/>
        </w:rPr>
      </w:pPr>
      <w:ins w:id="381" w:author="fujiwara" w:date="2021-05-24T16:57:00Z">
        <w:r>
          <w:fldChar w:fldCharType="begin"/>
        </w:r>
        <w:r>
          <w:instrText xml:space="preserve"> HYPERLINK "</w:instrText>
        </w:r>
      </w:ins>
      <w:r>
        <w:instrText>https://www.meti.go.jp/policy/it_policy/jinzai/houkokusyo.pdf</w:instrText>
      </w:r>
      <w:ins w:id="382" w:author="fujiwara" w:date="2021-05-24T16:57:00Z">
        <w:r>
          <w:instrText xml:space="preserve">" </w:instrText>
        </w:r>
        <w:r>
          <w:fldChar w:fldCharType="separate"/>
        </w:r>
      </w:ins>
      <w:r w:rsidRPr="00CE6704">
        <w:rPr>
          <w:rStyle w:val="a5"/>
        </w:rPr>
        <w:t>https://www.meti.go.jp/policy/it_policy/jinzai/houkokusyo.pdf</w:t>
      </w:r>
      <w:ins w:id="383" w:author="fujiwara" w:date="2021-05-24T16:57:00Z">
        <w:r>
          <w:fldChar w:fldCharType="end"/>
        </w:r>
      </w:ins>
    </w:p>
    <w:p w:rsidR="003C7CE6" w:rsidRPr="003C7CE6" w:rsidRDefault="003C7CE6" w:rsidP="008A0F28">
      <w:pPr>
        <w:rPr>
          <w:ins w:id="384" w:author="fujiwara" w:date="2021-05-24T16:57:00Z"/>
          <w:rFonts w:hint="eastAsia"/>
        </w:rPr>
      </w:pPr>
      <w:ins w:id="385" w:author="fujiwara" w:date="2021-05-24T16:57:00Z">
        <w:r>
          <w:rPr>
            <w:rFonts w:hint="eastAsia"/>
          </w:rPr>
          <w:t>・</w:t>
        </w:r>
      </w:ins>
      <w:ins w:id="386" w:author="fujiwara" w:date="2021-05-24T16:58:00Z">
        <w:r>
          <w:rPr>
            <w:rFonts w:hint="eastAsia"/>
          </w:rPr>
          <w:t>インフラエンジニアと開発エンジニア（</w:t>
        </w:r>
        <w:r>
          <w:t>SE</w:t>
        </w:r>
        <w:r>
          <w:rPr>
            <w:rFonts w:hint="eastAsia"/>
          </w:rPr>
          <w:t>）の違いを徹底比較！</w:t>
        </w:r>
      </w:ins>
    </w:p>
    <w:p w:rsidR="000A0EE4" w:rsidRDefault="003C7CE6" w:rsidP="008A0F28">
      <w:pPr>
        <w:rPr>
          <w:rFonts w:hint="eastAsia"/>
        </w:rPr>
      </w:pPr>
      <w:ins w:id="387" w:author="fujiwara" w:date="2021-05-24T16:59:00Z">
        <w:r w:rsidRPr="003C7CE6">
          <w:t>https://www.sejuku.net/blog/126654</w:t>
        </w:r>
      </w:ins>
    </w:p>
    <w:sectPr w:rsidR="000A0EE4" w:rsidSect="006A26F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14EB4"/>
    <w:multiLevelType w:val="hybridMultilevel"/>
    <w:tmpl w:val="269CA1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96324CC"/>
    <w:multiLevelType w:val="hybridMultilevel"/>
    <w:tmpl w:val="A574EC0E"/>
    <w:lvl w:ilvl="0" w:tplc="B61E2A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5EF5355"/>
    <w:multiLevelType w:val="hybridMultilevel"/>
    <w:tmpl w:val="305C82D0"/>
    <w:lvl w:ilvl="0" w:tplc="0A1065E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28"/>
    <w:rsid w:val="0007260D"/>
    <w:rsid w:val="0007394E"/>
    <w:rsid w:val="0007582C"/>
    <w:rsid w:val="000A0EE4"/>
    <w:rsid w:val="000E2930"/>
    <w:rsid w:val="000F0DD7"/>
    <w:rsid w:val="000F1E1B"/>
    <w:rsid w:val="0013658D"/>
    <w:rsid w:val="0014409B"/>
    <w:rsid w:val="001855F7"/>
    <w:rsid w:val="001E49DB"/>
    <w:rsid w:val="0024183D"/>
    <w:rsid w:val="002434EF"/>
    <w:rsid w:val="002D3D59"/>
    <w:rsid w:val="00336432"/>
    <w:rsid w:val="0036190B"/>
    <w:rsid w:val="003A0585"/>
    <w:rsid w:val="003B24DA"/>
    <w:rsid w:val="003C7CE6"/>
    <w:rsid w:val="00400C48"/>
    <w:rsid w:val="00411357"/>
    <w:rsid w:val="00473D7C"/>
    <w:rsid w:val="00475CAE"/>
    <w:rsid w:val="004B1CC3"/>
    <w:rsid w:val="004D2F7D"/>
    <w:rsid w:val="004E3013"/>
    <w:rsid w:val="004F6445"/>
    <w:rsid w:val="004F6D40"/>
    <w:rsid w:val="00506E93"/>
    <w:rsid w:val="005175F8"/>
    <w:rsid w:val="00527C3C"/>
    <w:rsid w:val="00535606"/>
    <w:rsid w:val="00536C6A"/>
    <w:rsid w:val="0054606E"/>
    <w:rsid w:val="005568FA"/>
    <w:rsid w:val="005624B0"/>
    <w:rsid w:val="00586101"/>
    <w:rsid w:val="005F608D"/>
    <w:rsid w:val="00606973"/>
    <w:rsid w:val="0062165E"/>
    <w:rsid w:val="0065427E"/>
    <w:rsid w:val="006A26F1"/>
    <w:rsid w:val="006C5F4B"/>
    <w:rsid w:val="006E12C6"/>
    <w:rsid w:val="00715994"/>
    <w:rsid w:val="00776387"/>
    <w:rsid w:val="00826DD9"/>
    <w:rsid w:val="008354AC"/>
    <w:rsid w:val="008A0F28"/>
    <w:rsid w:val="008B43A1"/>
    <w:rsid w:val="008C5FCC"/>
    <w:rsid w:val="008D238D"/>
    <w:rsid w:val="00900A82"/>
    <w:rsid w:val="0090209B"/>
    <w:rsid w:val="00905F87"/>
    <w:rsid w:val="00914525"/>
    <w:rsid w:val="00921BDD"/>
    <w:rsid w:val="00925CBC"/>
    <w:rsid w:val="00956FA5"/>
    <w:rsid w:val="009E7C7C"/>
    <w:rsid w:val="009F3BDF"/>
    <w:rsid w:val="00A3165E"/>
    <w:rsid w:val="00A32435"/>
    <w:rsid w:val="00A42BA7"/>
    <w:rsid w:val="00A864BE"/>
    <w:rsid w:val="00AF35A1"/>
    <w:rsid w:val="00AF3770"/>
    <w:rsid w:val="00B24B60"/>
    <w:rsid w:val="00B50937"/>
    <w:rsid w:val="00B96028"/>
    <w:rsid w:val="00BC4FAB"/>
    <w:rsid w:val="00BF7528"/>
    <w:rsid w:val="00C277BB"/>
    <w:rsid w:val="00C50E5B"/>
    <w:rsid w:val="00C51239"/>
    <w:rsid w:val="00C51610"/>
    <w:rsid w:val="00C641C6"/>
    <w:rsid w:val="00C76BAE"/>
    <w:rsid w:val="00C8636B"/>
    <w:rsid w:val="00CA5464"/>
    <w:rsid w:val="00CC0065"/>
    <w:rsid w:val="00CF717C"/>
    <w:rsid w:val="00D15894"/>
    <w:rsid w:val="00D56812"/>
    <w:rsid w:val="00D72535"/>
    <w:rsid w:val="00D85BF9"/>
    <w:rsid w:val="00DE1E45"/>
    <w:rsid w:val="00DE2F67"/>
    <w:rsid w:val="00E258FE"/>
    <w:rsid w:val="00E42056"/>
    <w:rsid w:val="00E459E5"/>
    <w:rsid w:val="00E963C4"/>
    <w:rsid w:val="00EC3956"/>
    <w:rsid w:val="00EE5CDE"/>
    <w:rsid w:val="00F04EB4"/>
    <w:rsid w:val="00F35FE2"/>
    <w:rsid w:val="00F56F04"/>
    <w:rsid w:val="00FC7E88"/>
    <w:rsid w:val="00FD7E73"/>
    <w:rsid w:val="00FE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63CB81"/>
  <w15:chartTrackingRefBased/>
  <w15:docId w15:val="{3BC9ACA9-AF30-2149-8FCA-629E5A19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21BDD"/>
    <w:rPr>
      <w:rFonts w:ascii="ＭＳ 明朝" w:eastAsia="ＭＳ 明朝"/>
      <w:sz w:val="18"/>
      <w:szCs w:val="18"/>
    </w:rPr>
  </w:style>
  <w:style w:type="character" w:customStyle="1" w:styleId="a4">
    <w:name w:val="吹き出し (文字)"/>
    <w:basedOn w:val="a0"/>
    <w:link w:val="a3"/>
    <w:uiPriority w:val="99"/>
    <w:semiHidden/>
    <w:rsid w:val="00921BDD"/>
    <w:rPr>
      <w:rFonts w:ascii="ＭＳ 明朝" w:eastAsia="ＭＳ 明朝"/>
      <w:sz w:val="18"/>
      <w:szCs w:val="18"/>
    </w:rPr>
  </w:style>
  <w:style w:type="character" w:styleId="a5">
    <w:name w:val="Hyperlink"/>
    <w:basedOn w:val="a0"/>
    <w:uiPriority w:val="99"/>
    <w:unhideWhenUsed/>
    <w:rsid w:val="003C7CE6"/>
    <w:rPr>
      <w:color w:val="0563C1" w:themeColor="hyperlink"/>
      <w:u w:val="single"/>
    </w:rPr>
  </w:style>
  <w:style w:type="character" w:styleId="a6">
    <w:name w:val="Unresolved Mention"/>
    <w:basedOn w:val="a0"/>
    <w:uiPriority w:val="99"/>
    <w:semiHidden/>
    <w:unhideWhenUsed/>
    <w:rsid w:val="003C7CE6"/>
    <w:rPr>
      <w:color w:val="605E5C"/>
      <w:shd w:val="clear" w:color="auto" w:fill="E1DFDD"/>
    </w:rPr>
  </w:style>
  <w:style w:type="paragraph" w:styleId="a7">
    <w:name w:val="List Paragraph"/>
    <w:basedOn w:val="a"/>
    <w:uiPriority w:val="34"/>
    <w:qFormat/>
    <w:rsid w:val="00A864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988</Words>
  <Characters>5632</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長大</dc:creator>
  <cp:keywords/>
  <dc:description/>
  <cp:lastModifiedBy>fujiwara</cp:lastModifiedBy>
  <cp:revision>80</cp:revision>
  <dcterms:created xsi:type="dcterms:W3CDTF">2021-05-23T13:13:00Z</dcterms:created>
  <dcterms:modified xsi:type="dcterms:W3CDTF">2021-05-24T10:30:00Z</dcterms:modified>
</cp:coreProperties>
</file>